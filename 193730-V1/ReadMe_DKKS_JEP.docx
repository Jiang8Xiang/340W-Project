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40D3" w14:textId="5B3C8676" w:rsidR="00E778F9" w:rsidRPr="000B7150" w:rsidRDefault="00E778F9" w:rsidP="00E778F9">
      <w:pPr>
        <w:outlineLvl w:val="0"/>
        <w:rPr>
          <w:rFonts w:eastAsiaTheme="minorHAnsi" w:cstheme="minorBidi"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“</w:t>
      </w:r>
      <w:r w:rsidR="00C3596A" w:rsidRPr="00C3596A">
        <w:rPr>
          <w:rFonts w:eastAsiaTheme="minorHAnsi" w:cstheme="minorBidi"/>
          <w:bCs/>
          <w:sz w:val="20"/>
          <w:szCs w:val="20"/>
        </w:rPr>
        <w:t>Changes in the Distribution of Black and White Wealth Since the US Civil War</w:t>
      </w:r>
      <w:r w:rsidRPr="000B7150">
        <w:rPr>
          <w:rFonts w:eastAsiaTheme="minorHAnsi" w:cstheme="minorBidi"/>
          <w:bCs/>
          <w:sz w:val="20"/>
          <w:szCs w:val="20"/>
        </w:rPr>
        <w:t>”</w:t>
      </w:r>
    </w:p>
    <w:p w14:paraId="1A199DE5" w14:textId="718A7E96" w:rsidR="00E778F9" w:rsidRPr="000B7150" w:rsidRDefault="00E778F9" w:rsidP="00E778F9">
      <w:p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Ellora Derenoncourt,</w:t>
      </w:r>
      <w:r w:rsidR="00EE0B0A" w:rsidRPr="000B7150">
        <w:rPr>
          <w:rFonts w:eastAsiaTheme="minorHAnsi" w:cstheme="minorBidi"/>
          <w:bCs/>
          <w:sz w:val="20"/>
          <w:szCs w:val="20"/>
        </w:rPr>
        <w:t xml:space="preserve"> Chi Hyun Kim, Moritz Kuhn, and Moritz </w:t>
      </w:r>
      <w:proofErr w:type="spellStart"/>
      <w:r w:rsidR="00EE0B0A" w:rsidRPr="000B7150">
        <w:rPr>
          <w:rFonts w:eastAsiaTheme="minorHAnsi" w:cstheme="minorBidi"/>
          <w:bCs/>
          <w:sz w:val="20"/>
          <w:szCs w:val="20"/>
        </w:rPr>
        <w:t>Schularick</w:t>
      </w:r>
      <w:proofErr w:type="spellEnd"/>
    </w:p>
    <w:p w14:paraId="05F6580B" w14:textId="1EEDD557" w:rsidR="00977D06" w:rsidRPr="000B7150" w:rsidRDefault="24DFA8EC" w:rsidP="24DFA8EC">
      <w:pPr>
        <w:pBdr>
          <w:bottom w:val="single" w:sz="6" w:space="1" w:color="auto"/>
        </w:pBdr>
        <w:outlineLvl w:val="0"/>
        <w:rPr>
          <w:rFonts w:eastAsiaTheme="minorEastAsia" w:cstheme="minorBidi"/>
          <w:sz w:val="20"/>
          <w:szCs w:val="20"/>
        </w:rPr>
      </w:pPr>
      <w:r w:rsidRPr="000B7150">
        <w:rPr>
          <w:rFonts w:eastAsiaTheme="minorEastAsia" w:cstheme="minorBidi"/>
          <w:sz w:val="20"/>
          <w:szCs w:val="20"/>
        </w:rPr>
        <w:t xml:space="preserve">ReadMe last updated: </w:t>
      </w:r>
      <w:r w:rsidR="00C3596A">
        <w:rPr>
          <w:rFonts w:eastAsiaTheme="minorEastAsia" w:cstheme="minorBidi"/>
          <w:sz w:val="20"/>
          <w:szCs w:val="20"/>
        </w:rPr>
        <w:t>September</w:t>
      </w:r>
      <w:r w:rsidRPr="000B7150">
        <w:rPr>
          <w:rFonts w:eastAsiaTheme="minorEastAsia" w:cstheme="minorBidi"/>
          <w:sz w:val="20"/>
          <w:szCs w:val="20"/>
        </w:rPr>
        <w:t xml:space="preserve"> </w:t>
      </w:r>
      <w:r w:rsidR="00552ADC">
        <w:rPr>
          <w:rFonts w:eastAsiaTheme="minorEastAsia" w:cstheme="minorBidi"/>
          <w:sz w:val="20"/>
          <w:szCs w:val="20"/>
        </w:rPr>
        <w:t>1</w:t>
      </w:r>
      <w:r w:rsidR="00D34C40">
        <w:rPr>
          <w:rFonts w:eastAsiaTheme="minorEastAsia" w:cstheme="minorBidi"/>
          <w:sz w:val="20"/>
          <w:szCs w:val="20"/>
        </w:rPr>
        <w:t>1,</w:t>
      </w:r>
      <w:r w:rsidRPr="000B7150">
        <w:rPr>
          <w:rFonts w:eastAsiaTheme="minorEastAsia" w:cstheme="minorBidi"/>
          <w:sz w:val="20"/>
          <w:szCs w:val="20"/>
        </w:rPr>
        <w:t xml:space="preserve"> 202</w:t>
      </w:r>
      <w:r w:rsidR="00EC5844">
        <w:rPr>
          <w:rFonts w:eastAsiaTheme="minorEastAsia" w:cstheme="minorBidi"/>
          <w:sz w:val="20"/>
          <w:szCs w:val="20"/>
        </w:rPr>
        <w:t>3</w:t>
      </w:r>
    </w:p>
    <w:p w14:paraId="2CC6C8B2" w14:textId="610E24C3" w:rsidR="00647463" w:rsidRPr="000B7150" w:rsidRDefault="00647463" w:rsidP="00E778F9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</w:p>
    <w:p w14:paraId="76A52D58" w14:textId="05E9C431" w:rsidR="00647463" w:rsidRDefault="00647463" w:rsidP="00E778F9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This document describes the replication archive for the above paper. The archive contains the programs required to replicate the results in the paper.</w:t>
      </w:r>
      <w:r w:rsidR="00EC5844">
        <w:rPr>
          <w:rFonts w:eastAsiaTheme="minorHAnsi" w:cstheme="minorBidi"/>
          <w:bCs/>
          <w:sz w:val="20"/>
          <w:szCs w:val="20"/>
        </w:rPr>
        <w:t xml:space="preserve"> Datasets that can be shared in the archive are included. Instructions for how to download datasets that cannot be shared are also included. </w:t>
      </w:r>
      <w:r w:rsidR="00EC5844" w:rsidRPr="00AC2EF1">
        <w:rPr>
          <w:rFonts w:eastAsiaTheme="minorHAnsi" w:cstheme="minorBidi"/>
          <w:b/>
          <w:sz w:val="20"/>
          <w:szCs w:val="20"/>
        </w:rPr>
        <w:t>Users should read this document in its entirety to successfully run the replication archive.</w:t>
      </w:r>
      <w:r w:rsidR="00AC2EF1">
        <w:rPr>
          <w:rFonts w:eastAsiaTheme="minorHAnsi" w:cstheme="minorBidi"/>
          <w:bCs/>
          <w:sz w:val="20"/>
          <w:szCs w:val="20"/>
        </w:rPr>
        <w:t xml:space="preserve"> Questions regarding this archive may be directed to</w:t>
      </w:r>
      <w:r w:rsidR="00AC2EF1" w:rsidRPr="00AC2EF1">
        <w:rPr>
          <w:rFonts w:eastAsiaTheme="minorHAnsi" w:cstheme="minorBidi"/>
          <w:bCs/>
          <w:sz w:val="20"/>
          <w:szCs w:val="20"/>
        </w:rPr>
        <w:t xml:space="preserve"> </w:t>
      </w:r>
      <w:hyperlink r:id="rId5" w:history="1">
        <w:r w:rsidR="001B562C" w:rsidRPr="000402A2">
          <w:rPr>
            <w:rStyle w:val="Hyperlink"/>
            <w:rFonts w:eastAsiaTheme="minorHAnsi" w:cstheme="minorBidi"/>
            <w:bCs/>
            <w:sz w:val="20"/>
            <w:szCs w:val="20"/>
          </w:rPr>
          <w:t>ckim@uni-bonn.de</w:t>
        </w:r>
      </w:hyperlink>
      <w:r w:rsidR="001B562C">
        <w:rPr>
          <w:rFonts w:eastAsiaTheme="minorHAnsi" w:cstheme="minorBidi"/>
          <w:bCs/>
          <w:sz w:val="20"/>
          <w:szCs w:val="20"/>
        </w:rPr>
        <w:t xml:space="preserve"> and/or </w:t>
      </w:r>
      <w:hyperlink r:id="rId6" w:history="1">
        <w:r w:rsidR="001B562C" w:rsidRPr="000402A2">
          <w:rPr>
            <w:rStyle w:val="Hyperlink"/>
            <w:rFonts w:eastAsiaTheme="minorHAnsi" w:cstheme="minorBidi"/>
            <w:bCs/>
            <w:sz w:val="20"/>
            <w:szCs w:val="20"/>
          </w:rPr>
          <w:t>ellora.derenoncourt@princeton.edu</w:t>
        </w:r>
      </w:hyperlink>
      <w:r w:rsidR="001B562C">
        <w:rPr>
          <w:rFonts w:eastAsiaTheme="minorHAnsi" w:cstheme="minorBidi"/>
          <w:bCs/>
          <w:sz w:val="20"/>
          <w:szCs w:val="20"/>
        </w:rPr>
        <w:t>.</w:t>
      </w:r>
    </w:p>
    <w:p w14:paraId="51EF5753" w14:textId="77777777" w:rsidR="00FA6BAB" w:rsidRPr="00FA6BAB" w:rsidRDefault="00FA6BAB" w:rsidP="00FA6BAB">
      <w:pPr>
        <w:keepNext/>
        <w:keepLines/>
        <w:spacing w:before="200"/>
        <w:outlineLvl w:val="2"/>
        <w:rPr>
          <w:rFonts w:ascii="Calibri" w:hAnsi="Calibri"/>
          <w:b/>
          <w:bCs/>
          <w:color w:val="4F81BD"/>
        </w:rPr>
      </w:pPr>
      <w:bookmarkStart w:id="0" w:name="statement-about-rights"/>
      <w:r w:rsidRPr="00FA6BAB">
        <w:rPr>
          <w:rFonts w:ascii="Calibri" w:hAnsi="Calibri"/>
          <w:b/>
          <w:bCs/>
          <w:color w:val="4F81BD"/>
        </w:rPr>
        <w:t>Statement about Rights</w:t>
      </w:r>
      <w:bookmarkEnd w:id="0"/>
    </w:p>
    <w:p w14:paraId="65F5F792" w14:textId="3C780BD2" w:rsidR="00FA6BAB" w:rsidRPr="00FA6BAB" w:rsidRDefault="00D93AC0" w:rsidP="00FA6BAB">
      <w:pPr>
        <w:numPr>
          <w:ilvl w:val="0"/>
          <w:numId w:val="20"/>
        </w:numPr>
        <w:spacing w:after="200"/>
        <w:rPr>
          <w:rFonts w:eastAsia="Cambria"/>
          <w:sz w:val="20"/>
          <w:szCs w:val="20"/>
        </w:rPr>
      </w:pPr>
      <w:r>
        <w:rPr>
          <w:rFonts w:ascii="Segoe UI Symbol" w:eastAsia="Cambria" w:hAnsi="Segoe UI Symbol" w:cs="Segoe UI Symbo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41543F1" wp14:editId="2D8634BE">
            <wp:simplePos x="0" y="0"/>
            <wp:positionH relativeFrom="column">
              <wp:posOffset>321013</wp:posOffset>
            </wp:positionH>
            <wp:positionV relativeFrom="paragraph">
              <wp:posOffset>42802</wp:posOffset>
            </wp:positionV>
            <wp:extent cx="102870" cy="102870"/>
            <wp:effectExtent l="0" t="0" r="0" b="0"/>
            <wp:wrapNone/>
            <wp:docPr id="982525130" name="Graphic 98252513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8416" name="Graphic 1857278416" descr="Checkmark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AB" w:rsidRPr="00FA6BAB">
        <w:rPr>
          <w:rFonts w:ascii="Segoe UI Symbol" w:eastAsia="Cambria" w:hAnsi="Segoe UI Symbol" w:cs="Segoe UI Symbol"/>
          <w:sz w:val="20"/>
          <w:szCs w:val="20"/>
        </w:rPr>
        <w:t>☐</w:t>
      </w:r>
      <w:r w:rsidR="00FA6BAB" w:rsidRPr="00FA6BAB">
        <w:rPr>
          <w:rFonts w:eastAsia="Cambria"/>
          <w:sz w:val="20"/>
          <w:szCs w:val="20"/>
        </w:rPr>
        <w:t xml:space="preserve"> I certify that the author(s) of the manuscript have legitimate access to and permission to use the data used in this manuscript.</w:t>
      </w:r>
    </w:p>
    <w:p w14:paraId="282795E0" w14:textId="03EFEA2F" w:rsidR="00FA6BAB" w:rsidRPr="00FA6BAB" w:rsidRDefault="00D93AC0" w:rsidP="00FA6BAB">
      <w:pPr>
        <w:numPr>
          <w:ilvl w:val="0"/>
          <w:numId w:val="20"/>
        </w:numPr>
        <w:spacing w:after="200"/>
        <w:rPr>
          <w:rFonts w:eastAsia="Cambria"/>
          <w:sz w:val="20"/>
          <w:szCs w:val="20"/>
        </w:rPr>
      </w:pPr>
      <w:r>
        <w:rPr>
          <w:rFonts w:ascii="Segoe UI Symbol" w:eastAsia="Cambria" w:hAnsi="Segoe UI Symbol" w:cs="Segoe UI Symbo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0F5B0F6" wp14:editId="645C4CD2">
            <wp:simplePos x="0" y="0"/>
            <wp:positionH relativeFrom="column">
              <wp:posOffset>320554</wp:posOffset>
            </wp:positionH>
            <wp:positionV relativeFrom="paragraph">
              <wp:posOffset>47598</wp:posOffset>
            </wp:positionV>
            <wp:extent cx="103114" cy="103114"/>
            <wp:effectExtent l="0" t="0" r="0" b="0"/>
            <wp:wrapNone/>
            <wp:docPr id="1857278416" name="Graphic 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8416" name="Graphic 1857278416" descr="Checkmark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4" cy="103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AB" w:rsidRPr="00FA6BAB">
        <w:rPr>
          <w:rFonts w:ascii="Segoe UI Symbol" w:eastAsia="Cambria" w:hAnsi="Segoe UI Symbol" w:cs="Segoe UI Symbol"/>
          <w:sz w:val="20"/>
          <w:szCs w:val="20"/>
        </w:rPr>
        <w:t>☐</w:t>
      </w:r>
      <w:r w:rsidR="00FA6BAB" w:rsidRPr="00FA6BAB">
        <w:rPr>
          <w:rFonts w:eastAsia="Cambria"/>
          <w:sz w:val="20"/>
          <w:szCs w:val="20"/>
        </w:rPr>
        <w:t xml:space="preserve"> I certify that the author(s) of the manuscript have documented permission to redistribute/publish the data contained within this replication package. Appropriate permission</w:t>
      </w:r>
      <w:r w:rsidR="007C6813">
        <w:rPr>
          <w:rFonts w:eastAsia="Cambria"/>
          <w:sz w:val="20"/>
          <w:szCs w:val="20"/>
        </w:rPr>
        <w:t>s</w:t>
      </w:r>
      <w:r w:rsidR="00FA6BAB" w:rsidRPr="00FA6BAB">
        <w:rPr>
          <w:rFonts w:eastAsia="Cambria"/>
          <w:sz w:val="20"/>
          <w:szCs w:val="20"/>
        </w:rPr>
        <w:t xml:space="preserve"> are documented in the </w:t>
      </w:r>
      <w:r w:rsidR="00FA6BAB" w:rsidRPr="00FA6BAB">
        <w:rPr>
          <w:rFonts w:eastAsia="Cambria"/>
          <w:color w:val="4F81BD"/>
          <w:sz w:val="20"/>
          <w:szCs w:val="20"/>
          <w:u w:val="single"/>
        </w:rPr>
        <w:t>LICENSE.txt</w:t>
      </w:r>
      <w:r w:rsidR="00FA6BAB" w:rsidRPr="00FA6BAB">
        <w:rPr>
          <w:rFonts w:eastAsia="Cambria"/>
          <w:sz w:val="20"/>
          <w:szCs w:val="20"/>
        </w:rPr>
        <w:t xml:space="preserve"> file.</w:t>
      </w:r>
    </w:p>
    <w:p w14:paraId="02449D8C" w14:textId="77777777" w:rsidR="00FA6BAB" w:rsidRPr="000B7150" w:rsidRDefault="00FA6BAB" w:rsidP="00E778F9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</w:p>
    <w:p w14:paraId="04A017C5" w14:textId="77777777" w:rsidR="00647463" w:rsidRPr="000B7150" w:rsidRDefault="00647463" w:rsidP="00E778F9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</w:p>
    <w:p w14:paraId="083BBFE4" w14:textId="77777777" w:rsidR="00647463" w:rsidRPr="000B7150" w:rsidRDefault="00647463" w:rsidP="00E778F9">
      <w:pPr>
        <w:outlineLvl w:val="0"/>
        <w:rPr>
          <w:rFonts w:eastAsiaTheme="minorHAnsi" w:cstheme="minorBidi"/>
          <w:sz w:val="20"/>
          <w:szCs w:val="20"/>
        </w:rPr>
      </w:pPr>
    </w:p>
    <w:p w14:paraId="63CB195B" w14:textId="717B272E" w:rsidR="00E778F9" w:rsidRPr="000B7150" w:rsidRDefault="00647463" w:rsidP="00E778F9">
      <w:pPr>
        <w:outlineLvl w:val="0"/>
        <w:rPr>
          <w:rFonts w:eastAsiaTheme="minorHAnsi" w:cstheme="minorBidi"/>
          <w:sz w:val="20"/>
          <w:szCs w:val="20"/>
        </w:rPr>
      </w:pPr>
      <w:r w:rsidRPr="000B7150">
        <w:rPr>
          <w:rFonts w:eastAsiaTheme="minorHAnsi" w:cstheme="minorBidi"/>
          <w:sz w:val="20"/>
          <w:szCs w:val="20"/>
        </w:rPr>
        <w:t>Contents:</w:t>
      </w:r>
    </w:p>
    <w:p w14:paraId="03BB8A23" w14:textId="5E68DD90" w:rsidR="00647463" w:rsidRDefault="00647463" w:rsidP="00647463">
      <w:pPr>
        <w:pStyle w:val="ListParagraph"/>
        <w:numPr>
          <w:ilvl w:val="0"/>
          <w:numId w:val="3"/>
        </w:numPr>
        <w:outlineLvl w:val="0"/>
        <w:rPr>
          <w:rFonts w:eastAsiaTheme="minorHAnsi" w:cstheme="minorBidi"/>
          <w:sz w:val="20"/>
          <w:szCs w:val="20"/>
        </w:rPr>
      </w:pPr>
      <w:r w:rsidRPr="000B7150">
        <w:rPr>
          <w:rFonts w:eastAsiaTheme="minorHAnsi" w:cstheme="minorBidi"/>
          <w:sz w:val="20"/>
          <w:szCs w:val="20"/>
        </w:rPr>
        <w:t>COMPUTATIONAL REQUIREMENTS</w:t>
      </w:r>
    </w:p>
    <w:p w14:paraId="74AB1736" w14:textId="69E4DF78" w:rsidR="007564C4" w:rsidRDefault="007564C4" w:rsidP="007564C4">
      <w:pPr>
        <w:pStyle w:val="ListParagraph"/>
        <w:numPr>
          <w:ilvl w:val="0"/>
          <w:numId w:val="3"/>
        </w:numPr>
        <w:outlineLvl w:val="0"/>
        <w:rPr>
          <w:rFonts w:eastAsiaTheme="minorHAnsi" w:cstheme="minorBidi"/>
          <w:sz w:val="20"/>
          <w:szCs w:val="20"/>
        </w:rPr>
      </w:pPr>
      <w:r>
        <w:rPr>
          <w:rFonts w:eastAsiaTheme="minorHAnsi" w:cstheme="minorBidi"/>
          <w:sz w:val="20"/>
          <w:szCs w:val="20"/>
        </w:rPr>
        <w:t>DESCRIPTION OF SOURCES FOR DATA NOT INCLUDED IN THE ARCHIVE</w:t>
      </w:r>
    </w:p>
    <w:p w14:paraId="4817BBC4" w14:textId="43E864F2" w:rsidR="00D34C40" w:rsidRPr="00D34C40" w:rsidRDefault="00D34C40" w:rsidP="00D34C40">
      <w:pPr>
        <w:pStyle w:val="ListParagraph"/>
        <w:numPr>
          <w:ilvl w:val="0"/>
          <w:numId w:val="3"/>
        </w:numPr>
        <w:outlineLvl w:val="0"/>
        <w:rPr>
          <w:rFonts w:eastAsiaTheme="minorHAnsi" w:cstheme="minorBidi"/>
          <w:sz w:val="20"/>
          <w:szCs w:val="20"/>
        </w:rPr>
      </w:pPr>
      <w:r>
        <w:rPr>
          <w:rFonts w:eastAsiaTheme="minorHAnsi" w:cstheme="minorBidi"/>
          <w:sz w:val="20"/>
          <w:szCs w:val="20"/>
        </w:rPr>
        <w:t>DESCRIPTION OF SOURCES FOR DATA INCLUDED IN THE ARCHIVE</w:t>
      </w:r>
      <w:r w:rsidR="001B562C">
        <w:rPr>
          <w:rFonts w:eastAsiaTheme="minorHAnsi" w:cstheme="minorBidi"/>
          <w:sz w:val="20"/>
          <w:szCs w:val="20"/>
        </w:rPr>
        <w:t xml:space="preserve"> (NO NEED TO DOWNLOAD)</w:t>
      </w:r>
    </w:p>
    <w:p w14:paraId="4B862AA0" w14:textId="15D31143" w:rsidR="00647463" w:rsidRDefault="00791DDE" w:rsidP="00647463">
      <w:pPr>
        <w:pStyle w:val="ListParagraph"/>
        <w:numPr>
          <w:ilvl w:val="0"/>
          <w:numId w:val="3"/>
        </w:numPr>
        <w:outlineLvl w:val="0"/>
        <w:rPr>
          <w:rFonts w:eastAsiaTheme="minorHAnsi" w:cstheme="minorBidi"/>
          <w:sz w:val="20"/>
          <w:szCs w:val="20"/>
        </w:rPr>
      </w:pPr>
      <w:r w:rsidRPr="000B7150">
        <w:rPr>
          <w:rFonts w:eastAsiaTheme="minorHAnsi" w:cstheme="minorBidi"/>
          <w:sz w:val="20"/>
          <w:szCs w:val="20"/>
        </w:rPr>
        <w:t>BUILDING DATASETS FOR ANALYSIS &amp; REPLICATING</w:t>
      </w:r>
      <w:r w:rsidR="00EC5844">
        <w:rPr>
          <w:rFonts w:eastAsiaTheme="minorHAnsi" w:cstheme="minorBidi"/>
          <w:sz w:val="20"/>
          <w:szCs w:val="20"/>
        </w:rPr>
        <w:t xml:space="preserve"> THE</w:t>
      </w:r>
      <w:r w:rsidRPr="000B7150">
        <w:rPr>
          <w:rFonts w:eastAsiaTheme="minorHAnsi" w:cstheme="minorBidi"/>
          <w:sz w:val="20"/>
          <w:szCs w:val="20"/>
        </w:rPr>
        <w:t xml:space="preserve"> ANALYSIS</w:t>
      </w:r>
    </w:p>
    <w:p w14:paraId="5A615A42" w14:textId="34D24084" w:rsidR="00647463" w:rsidRPr="000B7150" w:rsidRDefault="00647463" w:rsidP="00647463">
      <w:pPr>
        <w:pBdr>
          <w:bottom w:val="single" w:sz="6" w:space="1" w:color="auto"/>
        </w:pBdr>
        <w:outlineLvl w:val="0"/>
        <w:rPr>
          <w:rFonts w:eastAsiaTheme="minorHAnsi" w:cstheme="minorBidi"/>
          <w:sz w:val="20"/>
          <w:szCs w:val="20"/>
        </w:rPr>
      </w:pPr>
    </w:p>
    <w:p w14:paraId="2F6F2CF1" w14:textId="3E2A76F9" w:rsidR="00647463" w:rsidRPr="000B7150" w:rsidRDefault="0028628B" w:rsidP="00647463">
      <w:pPr>
        <w:outlineLvl w:val="0"/>
        <w:rPr>
          <w:rFonts w:eastAsiaTheme="minorHAnsi" w:cstheme="minorBidi"/>
          <w:sz w:val="20"/>
          <w:szCs w:val="20"/>
        </w:rPr>
      </w:pPr>
      <w:r>
        <w:rPr>
          <w:rFonts w:eastAsiaTheme="minorHAnsi" w:cstheme="minorBid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22F26A" wp14:editId="4FDBD4C7">
                <wp:simplePos x="0" y="0"/>
                <wp:positionH relativeFrom="column">
                  <wp:posOffset>-1164944</wp:posOffset>
                </wp:positionH>
                <wp:positionV relativeFrom="paragraph">
                  <wp:posOffset>150724</wp:posOffset>
                </wp:positionV>
                <wp:extent cx="360" cy="360"/>
                <wp:effectExtent l="57150" t="76200" r="76200" b="95250"/>
                <wp:wrapNone/>
                <wp:docPr id="10367371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06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93.15pt;margin-top:9.05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q22AcAEAAAcDAAAOAAAAAAAAAAAAAAAAADwCAABkcnMvZTJvRG9jLnhtbFBLAQItABQABgAIAAAA&#10;IQC7no6L4wEAAJ4EAAAQAAAAAAAAAAAAAAAAANgDAABkcnMvaW5rL2luazEueG1sUEsBAi0AFAAG&#10;AAgAAAAhANZhBZffAAAACwEAAA8AAAAAAAAAAAAAAAAA6Q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</w:p>
    <w:p w14:paraId="73B9AA45" w14:textId="78AFA70B" w:rsidR="00BD70CE" w:rsidRPr="000B7150" w:rsidRDefault="00BD70CE" w:rsidP="00E00235">
      <w:pPr>
        <w:pStyle w:val="ListParagraph"/>
        <w:numPr>
          <w:ilvl w:val="0"/>
          <w:numId w:val="4"/>
        </w:num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  <w:r w:rsidRPr="000B7150">
        <w:rPr>
          <w:rFonts w:eastAsiaTheme="minorHAnsi" w:cstheme="minorBidi"/>
          <w:b/>
          <w:bCs/>
          <w:sz w:val="20"/>
          <w:szCs w:val="20"/>
          <w:u w:val="single"/>
        </w:rPr>
        <w:t>Computational</w:t>
      </w:r>
      <w:r w:rsidR="00EC5844">
        <w:rPr>
          <w:rFonts w:eastAsiaTheme="minorHAnsi" w:cstheme="minorBidi"/>
          <w:b/>
          <w:bCs/>
          <w:sz w:val="20"/>
          <w:szCs w:val="20"/>
          <w:u w:val="single"/>
        </w:rPr>
        <w:t xml:space="preserve"> r</w:t>
      </w:r>
      <w:r w:rsidRPr="000B7150">
        <w:rPr>
          <w:rFonts w:eastAsiaTheme="minorHAnsi" w:cstheme="minorBidi"/>
          <w:b/>
          <w:bCs/>
          <w:sz w:val="20"/>
          <w:szCs w:val="20"/>
          <w:u w:val="single"/>
        </w:rPr>
        <w:t>equirements</w:t>
      </w:r>
    </w:p>
    <w:p w14:paraId="2EDACACE" w14:textId="1AA31489" w:rsidR="00BD70CE" w:rsidRPr="000B7150" w:rsidRDefault="00BD70CE" w:rsidP="00E778F9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216BF8E8" w14:textId="73DD45B6" w:rsidR="005C5E33" w:rsidRPr="000B7150" w:rsidRDefault="00BD70CE" w:rsidP="005C5E33">
      <w:p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 xml:space="preserve">Software Requirements: </w:t>
      </w:r>
      <w:r w:rsidR="005B17E5" w:rsidRPr="000B7150">
        <w:rPr>
          <w:rFonts w:eastAsiaTheme="minorHAnsi" w:cstheme="minorBidi"/>
          <w:bCs/>
          <w:sz w:val="20"/>
          <w:szCs w:val="20"/>
        </w:rPr>
        <w:t>We</w:t>
      </w:r>
      <w:r w:rsidRPr="000B7150">
        <w:rPr>
          <w:rFonts w:eastAsiaTheme="minorHAnsi" w:cstheme="minorBidi"/>
          <w:bCs/>
          <w:sz w:val="20"/>
          <w:szCs w:val="20"/>
        </w:rPr>
        <w:t xml:space="preserve"> conducted analysis using Stata/MP 17.</w:t>
      </w:r>
      <w:r w:rsidR="00C3596A">
        <w:rPr>
          <w:rFonts w:eastAsiaTheme="minorHAnsi" w:cstheme="minorBidi"/>
          <w:bCs/>
          <w:sz w:val="20"/>
          <w:szCs w:val="20"/>
        </w:rPr>
        <w:t>0</w:t>
      </w:r>
      <w:r w:rsidR="005C5E33">
        <w:rPr>
          <w:rFonts w:eastAsiaTheme="minorHAnsi" w:cstheme="minorBidi"/>
          <w:bCs/>
          <w:sz w:val="20"/>
          <w:szCs w:val="20"/>
        </w:rPr>
        <w:t xml:space="preserve"> </w:t>
      </w:r>
      <w:r w:rsidR="005C5E33" w:rsidRPr="000B7150">
        <w:rPr>
          <w:rFonts w:eastAsiaTheme="minorHAnsi" w:cstheme="minorBidi"/>
          <w:bCs/>
          <w:sz w:val="20"/>
          <w:szCs w:val="20"/>
        </w:rPr>
        <w:t xml:space="preserve">and </w:t>
      </w:r>
      <w:proofErr w:type="spellStart"/>
      <w:r w:rsidR="005C5E33" w:rsidRPr="000B7150">
        <w:rPr>
          <w:rFonts w:eastAsiaTheme="minorHAnsi" w:cstheme="minorBidi"/>
          <w:bCs/>
          <w:sz w:val="20"/>
          <w:szCs w:val="20"/>
        </w:rPr>
        <w:t>Matlab</w:t>
      </w:r>
      <w:proofErr w:type="spellEnd"/>
      <w:r w:rsidR="005C5E33" w:rsidRPr="000B7150">
        <w:rPr>
          <w:rFonts w:eastAsiaTheme="minorHAnsi" w:cstheme="minorBidi"/>
          <w:bCs/>
          <w:sz w:val="20"/>
          <w:szCs w:val="20"/>
        </w:rPr>
        <w:t xml:space="preserve"> R2020a.</w:t>
      </w:r>
    </w:p>
    <w:p w14:paraId="7D577B1F" w14:textId="463891EE" w:rsidR="00BD70CE" w:rsidRPr="000B7150" w:rsidRDefault="00BD70CE" w:rsidP="00E778F9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7A973B8A" w14:textId="3AE2EFA0" w:rsidR="00791DDE" w:rsidRPr="000B7150" w:rsidRDefault="00791DDE" w:rsidP="00E778F9">
      <w:p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 xml:space="preserve">Computational Requirements: </w:t>
      </w:r>
      <w:r w:rsidR="005B17E5" w:rsidRPr="000B7150">
        <w:rPr>
          <w:rFonts w:eastAsiaTheme="minorHAnsi" w:cstheme="minorBidi"/>
          <w:bCs/>
          <w:sz w:val="20"/>
          <w:szCs w:val="20"/>
        </w:rPr>
        <w:t>We</w:t>
      </w:r>
      <w:r w:rsidRPr="000B7150">
        <w:rPr>
          <w:rFonts w:eastAsiaTheme="minorHAnsi" w:cstheme="minorBidi"/>
          <w:bCs/>
          <w:sz w:val="20"/>
          <w:szCs w:val="20"/>
        </w:rPr>
        <w:t xml:space="preserve"> run all code on </w:t>
      </w:r>
      <w:r w:rsidR="00ED71DE" w:rsidRPr="000B7150">
        <w:rPr>
          <w:rFonts w:eastAsiaTheme="minorHAnsi" w:cstheme="minorBidi"/>
          <w:bCs/>
          <w:sz w:val="20"/>
          <w:szCs w:val="20"/>
        </w:rPr>
        <w:t>a Princeton server</w:t>
      </w:r>
      <w:r w:rsidRPr="000B7150">
        <w:rPr>
          <w:rFonts w:eastAsiaTheme="minorHAnsi" w:cstheme="minorBidi"/>
          <w:bCs/>
          <w:sz w:val="20"/>
          <w:szCs w:val="20"/>
        </w:rPr>
        <w:t xml:space="preserve"> (</w:t>
      </w:r>
      <w:r w:rsidR="006E6EFF" w:rsidRPr="000B7150">
        <w:rPr>
          <w:rFonts w:eastAsiaTheme="minorHAnsi" w:cstheme="minorBidi"/>
          <w:bCs/>
          <w:sz w:val="20"/>
          <w:szCs w:val="20"/>
        </w:rPr>
        <w:t>744</w:t>
      </w:r>
      <w:r w:rsidRPr="000B7150">
        <w:rPr>
          <w:rFonts w:eastAsiaTheme="minorHAnsi" w:cstheme="minorBidi"/>
          <w:bCs/>
          <w:sz w:val="20"/>
          <w:szCs w:val="20"/>
        </w:rPr>
        <w:t xml:space="preserve"> GB).</w:t>
      </w:r>
    </w:p>
    <w:p w14:paraId="22D3BE19" w14:textId="6EC6696C" w:rsidR="00BD70CE" w:rsidRPr="000B7150" w:rsidRDefault="00BD70CE" w:rsidP="00E778F9">
      <w:p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Time Requirements: Takes approximately 3 hours to run.</w:t>
      </w:r>
    </w:p>
    <w:p w14:paraId="219CF6C1" w14:textId="3EA60655" w:rsidR="00BD70CE" w:rsidRPr="000B7150" w:rsidRDefault="00BD70CE" w:rsidP="00E778F9">
      <w:pPr>
        <w:outlineLvl w:val="0"/>
        <w:rPr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Package installation: Any</w:t>
      </w:r>
      <w:r w:rsidR="00363A56">
        <w:rPr>
          <w:rFonts w:eastAsiaTheme="minorHAnsi" w:cstheme="minorBidi"/>
          <w:bCs/>
          <w:sz w:val="20"/>
          <w:szCs w:val="20"/>
        </w:rPr>
        <w:t xml:space="preserve"> STATA</w:t>
      </w:r>
      <w:r w:rsidRPr="000B7150">
        <w:rPr>
          <w:rFonts w:eastAsiaTheme="minorHAnsi" w:cstheme="minorBidi"/>
          <w:bCs/>
          <w:sz w:val="20"/>
          <w:szCs w:val="20"/>
        </w:rPr>
        <w:t xml:space="preserve"> packages that might needed are installed by 0_MASTER.do. </w:t>
      </w:r>
      <w:r w:rsidR="005C5E33">
        <w:rPr>
          <w:rFonts w:eastAsiaTheme="minorHAnsi" w:cstheme="minorBidi"/>
          <w:bCs/>
          <w:sz w:val="20"/>
          <w:szCs w:val="20"/>
        </w:rPr>
        <w:t xml:space="preserve">The </w:t>
      </w:r>
      <w:proofErr w:type="spellStart"/>
      <w:r w:rsidR="005C5E33">
        <w:rPr>
          <w:rFonts w:eastAsiaTheme="minorHAnsi" w:cstheme="minorBidi"/>
          <w:bCs/>
          <w:sz w:val="20"/>
          <w:szCs w:val="20"/>
        </w:rPr>
        <w:t>Matlab</w:t>
      </w:r>
      <w:proofErr w:type="spellEnd"/>
      <w:r w:rsidR="005C5E33">
        <w:rPr>
          <w:rFonts w:eastAsiaTheme="minorHAnsi" w:cstheme="minorBidi"/>
          <w:bCs/>
          <w:sz w:val="20"/>
          <w:szCs w:val="20"/>
        </w:rPr>
        <w:t xml:space="preserve"> package Statistics and Machine Learning Toolbox needs to be installed if not already in the version of </w:t>
      </w:r>
      <w:proofErr w:type="spellStart"/>
      <w:r w:rsidR="005C5E33">
        <w:rPr>
          <w:rFonts w:eastAsiaTheme="minorHAnsi" w:cstheme="minorBidi"/>
          <w:bCs/>
          <w:sz w:val="20"/>
          <w:szCs w:val="20"/>
        </w:rPr>
        <w:t>Matlab</w:t>
      </w:r>
      <w:proofErr w:type="spellEnd"/>
      <w:r w:rsidR="005C5E33">
        <w:rPr>
          <w:rFonts w:eastAsiaTheme="minorHAnsi" w:cstheme="minorBidi"/>
          <w:bCs/>
          <w:sz w:val="20"/>
          <w:szCs w:val="20"/>
        </w:rPr>
        <w:t xml:space="preserve"> the user is using.</w:t>
      </w:r>
    </w:p>
    <w:p w14:paraId="325119D3" w14:textId="77777777" w:rsidR="00EC5844" w:rsidRPr="000B7150" w:rsidRDefault="00EC5844" w:rsidP="00EC5844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</w:p>
    <w:p w14:paraId="3A7962DB" w14:textId="77777777" w:rsidR="007564C4" w:rsidRPr="007564C4" w:rsidRDefault="007564C4" w:rsidP="007564C4">
      <w:p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</w:p>
    <w:p w14:paraId="570387DE" w14:textId="26F173AD" w:rsidR="007564C4" w:rsidRPr="00D34C40" w:rsidRDefault="007564C4" w:rsidP="001C419A">
      <w:pPr>
        <w:pStyle w:val="ListParagraph"/>
        <w:numPr>
          <w:ilvl w:val="0"/>
          <w:numId w:val="4"/>
        </w:numPr>
        <w:outlineLvl w:val="0"/>
        <w:rPr>
          <w:rFonts w:eastAsiaTheme="minorHAnsi" w:cstheme="minorBidi"/>
          <w:b/>
          <w:bCs/>
          <w:sz w:val="20"/>
          <w:szCs w:val="20"/>
        </w:rPr>
      </w:pPr>
      <w:r w:rsidRPr="00D34C40">
        <w:rPr>
          <w:rFonts w:eastAsiaTheme="minorHAnsi" w:cstheme="minorBidi"/>
          <w:b/>
          <w:bCs/>
          <w:sz w:val="20"/>
          <w:szCs w:val="20"/>
          <w:u w:val="single"/>
        </w:rPr>
        <w:t>Description of sources for data</w:t>
      </w:r>
      <w:r w:rsidR="001B562C">
        <w:rPr>
          <w:rFonts w:eastAsiaTheme="minorHAnsi" w:cstheme="minorBidi"/>
          <w:b/>
          <w:bCs/>
          <w:sz w:val="20"/>
          <w:szCs w:val="20"/>
          <w:u w:val="single"/>
        </w:rPr>
        <w:t xml:space="preserve"> not</w:t>
      </w:r>
      <w:r w:rsidRPr="00D34C40">
        <w:rPr>
          <w:rFonts w:eastAsiaTheme="minorHAnsi" w:cstheme="minorBidi"/>
          <w:b/>
          <w:bCs/>
          <w:sz w:val="20"/>
          <w:szCs w:val="20"/>
          <w:u w:val="single"/>
        </w:rPr>
        <w:t xml:space="preserve"> included in the </w:t>
      </w:r>
      <w:proofErr w:type="gramStart"/>
      <w:r w:rsidRPr="00D34C40">
        <w:rPr>
          <w:rFonts w:eastAsiaTheme="minorHAnsi" w:cstheme="minorBidi"/>
          <w:b/>
          <w:bCs/>
          <w:sz w:val="20"/>
          <w:szCs w:val="20"/>
          <w:u w:val="single"/>
        </w:rPr>
        <w:t>archive</w:t>
      </w:r>
      <w:proofErr w:type="gramEnd"/>
      <w:r w:rsidRPr="00D34C40">
        <w:rPr>
          <w:rFonts w:eastAsiaTheme="minorHAnsi" w:cstheme="minorBidi"/>
          <w:b/>
          <w:bCs/>
          <w:sz w:val="20"/>
          <w:szCs w:val="20"/>
          <w:u w:val="single"/>
        </w:rPr>
        <w:t xml:space="preserve"> </w:t>
      </w:r>
    </w:p>
    <w:p w14:paraId="3474F7F6" w14:textId="77777777" w:rsidR="007564C4" w:rsidRPr="00D34C40" w:rsidRDefault="007564C4" w:rsidP="007564C4">
      <w:pPr>
        <w:pStyle w:val="ListParagraph"/>
        <w:outlineLvl w:val="0"/>
        <w:rPr>
          <w:rFonts w:eastAsiaTheme="minorHAnsi" w:cstheme="minorBidi"/>
          <w:b/>
          <w:bCs/>
          <w:sz w:val="20"/>
          <w:szCs w:val="20"/>
        </w:rPr>
      </w:pPr>
    </w:p>
    <w:p w14:paraId="5CFE9D8C" w14:textId="10E83D8D" w:rsidR="007564C4" w:rsidRDefault="007564C4" w:rsidP="007564C4">
      <w:pPr>
        <w:outlineLvl w:val="0"/>
        <w:rPr>
          <w:rFonts w:eastAsiaTheme="minorHAnsi" w:cstheme="minorBidi"/>
          <w:b/>
          <w:bCs/>
          <w:sz w:val="20"/>
          <w:szCs w:val="20"/>
        </w:rPr>
      </w:pPr>
      <w:r w:rsidRPr="00D34C40">
        <w:rPr>
          <w:rFonts w:eastAsiaTheme="minorHAnsi" w:cstheme="minorBidi"/>
          <w:b/>
          <w:bCs/>
          <w:sz w:val="20"/>
          <w:szCs w:val="20"/>
        </w:rPr>
        <w:t>Replication Data for</w:t>
      </w:r>
      <w:r>
        <w:rPr>
          <w:rFonts w:eastAsiaTheme="minorHAnsi" w:cstheme="minorBidi"/>
          <w:b/>
          <w:bCs/>
          <w:sz w:val="20"/>
          <w:szCs w:val="20"/>
        </w:rPr>
        <w:t xml:space="preserve">: “Wealth of Two Nations: The </w:t>
      </w:r>
      <w:r w:rsidRPr="00552ADC">
        <w:rPr>
          <w:rFonts w:eastAsiaTheme="minorHAnsi" w:cstheme="minorBidi"/>
          <w:b/>
          <w:bCs/>
          <w:sz w:val="20"/>
          <w:szCs w:val="20"/>
        </w:rPr>
        <w:t xml:space="preserve">U.S. </w:t>
      </w:r>
      <w:r>
        <w:rPr>
          <w:rFonts w:eastAsiaTheme="minorHAnsi" w:cstheme="minorBidi"/>
          <w:b/>
          <w:bCs/>
          <w:sz w:val="20"/>
          <w:szCs w:val="20"/>
        </w:rPr>
        <w:t>R</w:t>
      </w:r>
      <w:r w:rsidRPr="00552ADC">
        <w:rPr>
          <w:rFonts w:eastAsiaTheme="minorHAnsi" w:cstheme="minorBidi"/>
          <w:b/>
          <w:bCs/>
          <w:sz w:val="20"/>
          <w:szCs w:val="20"/>
        </w:rPr>
        <w:t xml:space="preserve">acial </w:t>
      </w:r>
      <w:r>
        <w:rPr>
          <w:rFonts w:eastAsiaTheme="minorHAnsi" w:cstheme="minorBidi"/>
          <w:b/>
          <w:bCs/>
          <w:sz w:val="20"/>
          <w:szCs w:val="20"/>
        </w:rPr>
        <w:t>We</w:t>
      </w:r>
      <w:r w:rsidRPr="00552ADC">
        <w:rPr>
          <w:rFonts w:eastAsiaTheme="minorHAnsi" w:cstheme="minorBidi"/>
          <w:b/>
          <w:bCs/>
          <w:sz w:val="20"/>
          <w:szCs w:val="20"/>
        </w:rPr>
        <w:t xml:space="preserve">alth </w:t>
      </w:r>
      <w:r>
        <w:rPr>
          <w:rFonts w:eastAsiaTheme="minorHAnsi" w:cstheme="minorBidi"/>
          <w:b/>
          <w:bCs/>
          <w:sz w:val="20"/>
          <w:szCs w:val="20"/>
        </w:rPr>
        <w:t>G</w:t>
      </w:r>
      <w:r w:rsidRPr="00552ADC">
        <w:rPr>
          <w:rFonts w:eastAsiaTheme="minorHAnsi" w:cstheme="minorBidi"/>
          <w:b/>
          <w:bCs/>
          <w:sz w:val="20"/>
          <w:szCs w:val="20"/>
        </w:rPr>
        <w:t>ap, 1860-2020</w:t>
      </w:r>
      <w:r>
        <w:rPr>
          <w:rFonts w:eastAsiaTheme="minorHAnsi" w:cstheme="minorBidi"/>
          <w:b/>
          <w:bCs/>
          <w:sz w:val="20"/>
          <w:szCs w:val="20"/>
        </w:rPr>
        <w:t>”</w:t>
      </w:r>
    </w:p>
    <w:p w14:paraId="2EEEF993" w14:textId="77777777" w:rsidR="007564C4" w:rsidRDefault="007564C4" w:rsidP="007564C4">
      <w:pPr>
        <w:outlineLvl w:val="0"/>
        <w:rPr>
          <w:rFonts w:eastAsiaTheme="minorHAnsi" w:cstheme="minorBidi"/>
          <w:sz w:val="20"/>
          <w:szCs w:val="20"/>
        </w:rPr>
      </w:pPr>
    </w:p>
    <w:p w14:paraId="20E93D98" w14:textId="447566F3" w:rsidR="007564C4" w:rsidRDefault="007564C4" w:rsidP="007564C4">
      <w:pPr>
        <w:outlineLvl w:val="0"/>
        <w:rPr>
          <w:sz w:val="20"/>
          <w:szCs w:val="20"/>
        </w:rPr>
      </w:pPr>
      <w:r>
        <w:rPr>
          <w:rFonts w:eastAsiaTheme="minorHAnsi" w:cstheme="minorBidi"/>
          <w:sz w:val="20"/>
          <w:szCs w:val="20"/>
        </w:rPr>
        <w:t xml:space="preserve">Availability: </w:t>
      </w:r>
      <w:r w:rsidR="000E29D6">
        <w:rPr>
          <w:rFonts w:eastAsiaTheme="minorHAnsi" w:cstheme="minorBidi"/>
          <w:sz w:val="20"/>
          <w:szCs w:val="20"/>
        </w:rPr>
        <w:t xml:space="preserve">The replication archive for “Wealth of Two Nations: The U.S. Racial Wealth Gap, 1860-2020” (forthcoming, </w:t>
      </w:r>
      <w:r w:rsidR="000E29D6">
        <w:rPr>
          <w:rFonts w:eastAsiaTheme="minorHAnsi" w:cstheme="minorBidi"/>
          <w:i/>
          <w:iCs/>
          <w:sz w:val="20"/>
          <w:szCs w:val="20"/>
        </w:rPr>
        <w:t xml:space="preserve">Quarterly Journal of </w:t>
      </w:r>
      <w:r w:rsidR="000E29D6" w:rsidRPr="000E29D6">
        <w:rPr>
          <w:rFonts w:eastAsiaTheme="minorHAnsi" w:cstheme="minorBidi"/>
          <w:i/>
          <w:iCs/>
          <w:sz w:val="20"/>
          <w:szCs w:val="20"/>
        </w:rPr>
        <w:t>Economics</w:t>
      </w:r>
      <w:r w:rsidR="000E29D6">
        <w:rPr>
          <w:rFonts w:eastAsiaTheme="minorHAnsi" w:cstheme="minorBidi"/>
          <w:sz w:val="20"/>
          <w:szCs w:val="20"/>
        </w:rPr>
        <w:t>) is p</w:t>
      </w:r>
      <w:r w:rsidRPr="000E29D6">
        <w:rPr>
          <w:rFonts w:eastAsiaTheme="minorHAnsi" w:cstheme="minorBidi"/>
          <w:sz w:val="20"/>
          <w:szCs w:val="20"/>
        </w:rPr>
        <w:t>ublicly</w:t>
      </w:r>
      <w:r>
        <w:rPr>
          <w:rFonts w:eastAsiaTheme="minorHAnsi" w:cstheme="minorBidi"/>
          <w:sz w:val="20"/>
          <w:szCs w:val="20"/>
        </w:rPr>
        <w:t xml:space="preserve"> </w:t>
      </w:r>
      <w:r w:rsidRPr="001B562C">
        <w:rPr>
          <w:rFonts w:eastAsiaTheme="minorHAnsi" w:cstheme="minorBidi"/>
          <w:sz w:val="20"/>
          <w:szCs w:val="20"/>
        </w:rPr>
        <w:t xml:space="preserve">accessible via </w:t>
      </w:r>
      <w:hyperlink r:id="rId11" w:tgtFrame="_blank" w:history="1">
        <w:r w:rsidR="001B562C" w:rsidRPr="001B562C">
          <w:rPr>
            <w:rStyle w:val="Hyperlink"/>
            <w:sz w:val="20"/>
            <w:szCs w:val="20"/>
          </w:rPr>
          <w:t>https://doi.org/10.7910/DVN/H6NXUH</w:t>
        </w:r>
      </w:hyperlink>
      <w:r w:rsidR="001B562C">
        <w:rPr>
          <w:sz w:val="20"/>
          <w:szCs w:val="20"/>
        </w:rPr>
        <w:t>.</w:t>
      </w:r>
      <w:r w:rsidR="000E29D6">
        <w:rPr>
          <w:sz w:val="20"/>
          <w:szCs w:val="20"/>
        </w:rPr>
        <w:t xml:space="preserve"> Construction of required datasets using this package requires web registration with ICPSR: </w:t>
      </w:r>
      <w:hyperlink r:id="rId12" w:history="1">
        <w:r w:rsidR="000E29D6" w:rsidRPr="000402A2">
          <w:rPr>
            <w:rStyle w:val="Hyperlink"/>
            <w:sz w:val="20"/>
            <w:szCs w:val="20"/>
          </w:rPr>
          <w:t>https://www.icpsr.umich.edu/web/pages/</w:t>
        </w:r>
      </w:hyperlink>
      <w:r w:rsidR="000E29D6">
        <w:rPr>
          <w:sz w:val="20"/>
          <w:szCs w:val="20"/>
        </w:rPr>
        <w:t>.</w:t>
      </w:r>
    </w:p>
    <w:p w14:paraId="2EECA4BF" w14:textId="77777777" w:rsidR="007564C4" w:rsidRPr="00552ADC" w:rsidRDefault="007564C4" w:rsidP="007564C4">
      <w:pPr>
        <w:outlineLvl w:val="0"/>
        <w:rPr>
          <w:rFonts w:eastAsiaTheme="minorHAnsi" w:cstheme="minorBidi"/>
          <w:sz w:val="20"/>
          <w:szCs w:val="20"/>
        </w:rPr>
      </w:pPr>
    </w:p>
    <w:p w14:paraId="4778F386" w14:textId="77777777" w:rsidR="007564C4" w:rsidRDefault="007564C4" w:rsidP="007564C4">
      <w:pPr>
        <w:outlineLvl w:val="0"/>
        <w:rPr>
          <w:rFonts w:eastAsiaTheme="minorEastAsia" w:cstheme="minorBidi"/>
          <w:sz w:val="20"/>
          <w:szCs w:val="20"/>
        </w:rPr>
      </w:pPr>
      <w:r w:rsidRPr="00552ADC">
        <w:rPr>
          <w:rFonts w:eastAsiaTheme="minorEastAsia" w:cstheme="minorBidi"/>
          <w:sz w:val="20"/>
          <w:szCs w:val="20"/>
        </w:rPr>
        <w:t xml:space="preserve">Citation: Derenoncourt, Ellora; Kim, Chi Hyun; Kuhn, Moritz; </w:t>
      </w:r>
      <w:proofErr w:type="spellStart"/>
      <w:r w:rsidRPr="00552ADC">
        <w:rPr>
          <w:rFonts w:eastAsiaTheme="minorEastAsia" w:cstheme="minorBidi"/>
          <w:sz w:val="20"/>
          <w:szCs w:val="20"/>
        </w:rPr>
        <w:t>Schularick</w:t>
      </w:r>
      <w:proofErr w:type="spellEnd"/>
      <w:r w:rsidRPr="00552ADC">
        <w:rPr>
          <w:rFonts w:eastAsiaTheme="minorEastAsia" w:cstheme="minorBidi"/>
          <w:sz w:val="20"/>
          <w:szCs w:val="20"/>
        </w:rPr>
        <w:t>, Moritz, 2023, "Replication Data for: 'Wealth of Two Nations: The U.S. Racial Wealth Gap, 1860-2020'", https://doi.org/10.7910/DVN/H6NXUH, Harvard Dataverse, V1</w:t>
      </w:r>
    </w:p>
    <w:p w14:paraId="0623481B" w14:textId="77777777" w:rsidR="007564C4" w:rsidRDefault="007564C4" w:rsidP="007564C4">
      <w:pPr>
        <w:outlineLvl w:val="0"/>
        <w:rPr>
          <w:rFonts w:eastAsiaTheme="minorEastAsia" w:cstheme="minorBidi"/>
          <w:sz w:val="20"/>
          <w:szCs w:val="20"/>
        </w:rPr>
      </w:pPr>
    </w:p>
    <w:p w14:paraId="1291E0EB" w14:textId="27F922A0" w:rsidR="007564C4" w:rsidRDefault="00D34C40" w:rsidP="007564C4">
      <w:pPr>
        <w:outlineLvl w:val="0"/>
        <w:rPr>
          <w:rFonts w:eastAsiaTheme="minorEastAsia" w:cstheme="minorBidi"/>
          <w:sz w:val="20"/>
          <w:szCs w:val="20"/>
        </w:rPr>
      </w:pPr>
      <w:r>
        <w:rPr>
          <w:rFonts w:eastAsiaTheme="minorEastAsia" w:cstheme="minorBidi"/>
          <w:sz w:val="20"/>
          <w:szCs w:val="20"/>
        </w:rPr>
        <w:t>Users should download</w:t>
      </w:r>
      <w:r w:rsidR="007564C4">
        <w:rPr>
          <w:rFonts w:eastAsiaTheme="minorEastAsia" w:cstheme="minorBidi"/>
          <w:sz w:val="20"/>
          <w:szCs w:val="20"/>
        </w:rPr>
        <w:t xml:space="preserve"> the </w:t>
      </w:r>
      <w:r>
        <w:rPr>
          <w:rFonts w:eastAsiaTheme="minorEastAsia" w:cstheme="minorBidi"/>
          <w:sz w:val="20"/>
          <w:szCs w:val="20"/>
        </w:rPr>
        <w:t xml:space="preserve">above </w:t>
      </w:r>
      <w:r w:rsidR="007564C4">
        <w:rPr>
          <w:rFonts w:eastAsiaTheme="minorEastAsia" w:cstheme="minorBidi"/>
          <w:sz w:val="20"/>
          <w:szCs w:val="20"/>
        </w:rPr>
        <w:t xml:space="preserve">replication package </w:t>
      </w:r>
      <w:r>
        <w:rPr>
          <w:rFonts w:eastAsiaTheme="minorEastAsia" w:cstheme="minorBidi"/>
          <w:sz w:val="20"/>
          <w:szCs w:val="20"/>
        </w:rPr>
        <w:t xml:space="preserve">into the same directory where they have stored </w:t>
      </w:r>
      <w:proofErr w:type="spellStart"/>
      <w:r>
        <w:rPr>
          <w:rFonts w:eastAsiaTheme="minorEastAsia" w:cstheme="minorBidi"/>
          <w:sz w:val="20"/>
          <w:szCs w:val="20"/>
        </w:rPr>
        <w:t>jep_replication</w:t>
      </w:r>
      <w:proofErr w:type="spellEnd"/>
      <w:r>
        <w:rPr>
          <w:rFonts w:eastAsiaTheme="minorEastAsia" w:cstheme="minorBidi"/>
          <w:sz w:val="20"/>
          <w:szCs w:val="20"/>
        </w:rPr>
        <w:t>. Users should then follow the instructions</w:t>
      </w:r>
      <w:r w:rsidR="007564C4">
        <w:rPr>
          <w:rFonts w:eastAsiaTheme="minorEastAsia" w:cstheme="minorBidi"/>
          <w:sz w:val="20"/>
          <w:szCs w:val="20"/>
        </w:rPr>
        <w:t xml:space="preserve"> in the readme file “ReadMe_DKKS_QJE_2024.pdf”</w:t>
      </w:r>
      <w:r>
        <w:rPr>
          <w:rFonts w:eastAsiaTheme="minorEastAsia" w:cstheme="minorBidi"/>
          <w:sz w:val="20"/>
          <w:szCs w:val="20"/>
        </w:rPr>
        <w:t xml:space="preserve"> included in </w:t>
      </w:r>
      <w:proofErr w:type="spellStart"/>
      <w:r>
        <w:rPr>
          <w:rFonts w:eastAsiaTheme="minorEastAsia" w:cstheme="minorBidi"/>
          <w:sz w:val="20"/>
          <w:szCs w:val="20"/>
        </w:rPr>
        <w:t>jep_replication</w:t>
      </w:r>
      <w:proofErr w:type="spellEnd"/>
      <w:r>
        <w:rPr>
          <w:rFonts w:eastAsiaTheme="minorEastAsia" w:cstheme="minorBidi"/>
          <w:sz w:val="20"/>
          <w:szCs w:val="20"/>
        </w:rPr>
        <w:t xml:space="preserve"> (also available as “ReadMe_DKKS.pdf” in </w:t>
      </w:r>
      <w:proofErr w:type="spellStart"/>
      <w:r>
        <w:rPr>
          <w:rFonts w:eastAsiaTheme="minorEastAsia" w:cstheme="minorBidi"/>
          <w:sz w:val="20"/>
          <w:szCs w:val="20"/>
        </w:rPr>
        <w:t>qje_replication</w:t>
      </w:r>
      <w:proofErr w:type="spellEnd"/>
      <w:r>
        <w:rPr>
          <w:rFonts w:eastAsiaTheme="minorEastAsia" w:cstheme="minorBidi"/>
          <w:sz w:val="20"/>
          <w:szCs w:val="20"/>
        </w:rPr>
        <w:t>)</w:t>
      </w:r>
      <w:r w:rsidR="007564C4">
        <w:rPr>
          <w:rFonts w:eastAsiaTheme="minorEastAsia" w:cstheme="minorBidi"/>
          <w:sz w:val="20"/>
          <w:szCs w:val="20"/>
        </w:rPr>
        <w:t xml:space="preserve">. </w:t>
      </w:r>
      <w:r>
        <w:rPr>
          <w:rFonts w:eastAsiaTheme="minorEastAsia" w:cstheme="minorBidi"/>
          <w:sz w:val="20"/>
          <w:szCs w:val="20"/>
        </w:rPr>
        <w:t>This will build the datasets called by 2_main_figures_jep.do.</w:t>
      </w:r>
    </w:p>
    <w:p w14:paraId="3EDA3C80" w14:textId="77777777" w:rsidR="00FA0F5A" w:rsidRDefault="00FA0F5A" w:rsidP="00FA0F5A">
      <w:pPr>
        <w:outlineLvl w:val="0"/>
        <w:rPr>
          <w:rFonts w:eastAsiaTheme="minorEastAsia" w:cstheme="minorBidi"/>
          <w:sz w:val="20"/>
          <w:szCs w:val="20"/>
        </w:rPr>
      </w:pPr>
    </w:p>
    <w:p w14:paraId="1CFA4CD2" w14:textId="1B6C48BD" w:rsidR="00D66392" w:rsidRDefault="00515E0B" w:rsidP="00D34C40">
      <w:pPr>
        <w:pBdr>
          <w:bottom w:val="single" w:sz="6" w:space="1" w:color="auto"/>
        </w:pBdr>
        <w:outlineLvl w:val="0"/>
        <w:rPr>
          <w:color w:val="242424"/>
          <w:sz w:val="20"/>
          <w:szCs w:val="20"/>
          <w:shd w:val="clear" w:color="auto" w:fill="FFFFFF"/>
        </w:rPr>
      </w:pPr>
      <w:r>
        <w:rPr>
          <w:color w:val="242424"/>
          <w:sz w:val="20"/>
          <w:szCs w:val="20"/>
          <w:shd w:val="clear" w:color="auto" w:fill="FFFFFF"/>
        </w:rPr>
        <w:t>Among other datasets, the replication archive for “Wealth of Two Nations: The U.S. Racial Wealth Gap, 1860-2020” contains the SCF+ data originally constructed by</w:t>
      </w:r>
      <w:r w:rsidR="00D66392">
        <w:rPr>
          <w:color w:val="242424"/>
          <w:sz w:val="20"/>
          <w:szCs w:val="20"/>
          <w:shd w:val="clear" w:color="auto" w:fill="FFFFFF"/>
        </w:rPr>
        <w:t>:</w:t>
      </w:r>
      <w:r>
        <w:rPr>
          <w:color w:val="242424"/>
          <w:sz w:val="20"/>
          <w:szCs w:val="20"/>
          <w:shd w:val="clear" w:color="auto" w:fill="FFFFFF"/>
        </w:rPr>
        <w:t xml:space="preserve"> </w:t>
      </w:r>
    </w:p>
    <w:p w14:paraId="4C271A2C" w14:textId="77777777" w:rsidR="00D66392" w:rsidRDefault="00D66392" w:rsidP="00D34C40">
      <w:pPr>
        <w:pBdr>
          <w:bottom w:val="single" w:sz="6" w:space="1" w:color="auto"/>
        </w:pBdr>
        <w:outlineLvl w:val="0"/>
        <w:rPr>
          <w:color w:val="242424"/>
          <w:sz w:val="20"/>
          <w:szCs w:val="20"/>
          <w:shd w:val="clear" w:color="auto" w:fill="FFFFFF"/>
        </w:rPr>
      </w:pPr>
    </w:p>
    <w:p w14:paraId="4B6C8B82" w14:textId="242F2F09" w:rsidR="00D66392" w:rsidRDefault="00D66392" w:rsidP="00D34C40">
      <w:pPr>
        <w:pBdr>
          <w:bottom w:val="single" w:sz="6" w:space="1" w:color="auto"/>
        </w:pBdr>
        <w:outlineLvl w:val="0"/>
        <w:rPr>
          <w:color w:val="242424"/>
          <w:sz w:val="20"/>
          <w:szCs w:val="20"/>
          <w:shd w:val="clear" w:color="auto" w:fill="FFFFFF"/>
        </w:rPr>
      </w:pPr>
      <w:r w:rsidRPr="00D66392">
        <w:rPr>
          <w:color w:val="242424"/>
          <w:sz w:val="20"/>
          <w:szCs w:val="20"/>
          <w:shd w:val="clear" w:color="auto" w:fill="FFFFFF"/>
        </w:rPr>
        <w:t xml:space="preserve">Kuhn, Moritz, Moritz </w:t>
      </w:r>
      <w:proofErr w:type="spellStart"/>
      <w:r w:rsidRPr="00D66392">
        <w:rPr>
          <w:color w:val="242424"/>
          <w:sz w:val="20"/>
          <w:szCs w:val="20"/>
          <w:shd w:val="clear" w:color="auto" w:fill="FFFFFF"/>
        </w:rPr>
        <w:t>Schularick</w:t>
      </w:r>
      <w:proofErr w:type="spellEnd"/>
      <w:r w:rsidRPr="00D66392">
        <w:rPr>
          <w:color w:val="242424"/>
          <w:sz w:val="20"/>
          <w:szCs w:val="20"/>
          <w:shd w:val="clear" w:color="auto" w:fill="FFFFFF"/>
        </w:rPr>
        <w:t>, and Ulrike I. Steins, "Income and wealth inequality in America, 1949–2016." Journal of Political Economy 128.9 (2020): 3469-3519.</w:t>
      </w:r>
    </w:p>
    <w:p w14:paraId="3F53BC33" w14:textId="77777777" w:rsidR="00D66392" w:rsidRDefault="00D66392" w:rsidP="00D34C40">
      <w:pPr>
        <w:pBdr>
          <w:bottom w:val="single" w:sz="6" w:space="1" w:color="auto"/>
        </w:pBdr>
        <w:outlineLvl w:val="0"/>
        <w:rPr>
          <w:color w:val="242424"/>
          <w:sz w:val="20"/>
          <w:szCs w:val="20"/>
          <w:shd w:val="clear" w:color="auto" w:fill="FFFFFF"/>
        </w:rPr>
      </w:pPr>
    </w:p>
    <w:p w14:paraId="58910DE2" w14:textId="51306E43" w:rsidR="00D34C40" w:rsidRDefault="00515E0B" w:rsidP="00D34C40">
      <w:pPr>
        <w:pBdr>
          <w:bottom w:val="single" w:sz="6" w:space="1" w:color="auto"/>
        </w:pBdr>
        <w:outlineLvl w:val="0"/>
        <w:rPr>
          <w:color w:val="242424"/>
          <w:sz w:val="20"/>
          <w:szCs w:val="20"/>
          <w:shd w:val="clear" w:color="auto" w:fill="FFFFFF"/>
        </w:rPr>
      </w:pPr>
      <w:r>
        <w:rPr>
          <w:color w:val="242424"/>
          <w:sz w:val="20"/>
          <w:szCs w:val="20"/>
          <w:shd w:val="clear" w:color="auto" w:fill="FFFFFF"/>
        </w:rPr>
        <w:t xml:space="preserve">We use the Derenoncourt, Kim, Kuhn, and </w:t>
      </w:r>
      <w:proofErr w:type="spellStart"/>
      <w:r>
        <w:rPr>
          <w:color w:val="242424"/>
          <w:sz w:val="20"/>
          <w:szCs w:val="20"/>
          <w:shd w:val="clear" w:color="auto" w:fill="FFFFFF"/>
        </w:rPr>
        <w:t>Schularic</w:t>
      </w:r>
      <w:r w:rsidR="00D66392">
        <w:rPr>
          <w:color w:val="242424"/>
          <w:sz w:val="20"/>
          <w:szCs w:val="20"/>
          <w:shd w:val="clear" w:color="auto" w:fill="FFFFFF"/>
        </w:rPr>
        <w:t>k</w:t>
      </w:r>
      <w:proofErr w:type="spellEnd"/>
      <w:r>
        <w:rPr>
          <w:color w:val="242424"/>
          <w:sz w:val="20"/>
          <w:szCs w:val="20"/>
          <w:shd w:val="clear" w:color="auto" w:fill="FFFFFF"/>
        </w:rPr>
        <w:t xml:space="preserve"> (2023) version of the SCF+ data.</w:t>
      </w:r>
    </w:p>
    <w:p w14:paraId="6044654E" w14:textId="77777777" w:rsidR="00D66392" w:rsidRPr="000B7150" w:rsidRDefault="00D66392" w:rsidP="00D34C40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</w:p>
    <w:p w14:paraId="4FCE7775" w14:textId="77777777" w:rsidR="00D34C40" w:rsidRPr="000B7150" w:rsidRDefault="00D34C40" w:rsidP="00D34C40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3EC9B3F9" w14:textId="37D7F0E6" w:rsidR="00D34C40" w:rsidRPr="00D34C40" w:rsidRDefault="00D34C40" w:rsidP="00D34C40">
      <w:pPr>
        <w:pStyle w:val="ListParagraph"/>
        <w:numPr>
          <w:ilvl w:val="0"/>
          <w:numId w:val="4"/>
        </w:num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  <w:r w:rsidRPr="00D34C40">
        <w:rPr>
          <w:rFonts w:eastAsiaTheme="minorHAnsi" w:cstheme="minorBidi"/>
          <w:b/>
          <w:bCs/>
          <w:sz w:val="20"/>
          <w:szCs w:val="20"/>
          <w:u w:val="single"/>
        </w:rPr>
        <w:t>Description of sources for data included in the archive (no need to download)</w:t>
      </w:r>
    </w:p>
    <w:p w14:paraId="5B0A2395" w14:textId="77777777" w:rsidR="00D34C40" w:rsidRDefault="00D34C40" w:rsidP="00D34C40">
      <w:pPr>
        <w:outlineLvl w:val="0"/>
        <w:rPr>
          <w:rFonts w:eastAsiaTheme="minorEastAsia" w:cstheme="minorBidi"/>
          <w:sz w:val="20"/>
          <w:szCs w:val="20"/>
        </w:rPr>
      </w:pPr>
    </w:p>
    <w:p w14:paraId="2F03F9F3" w14:textId="77777777" w:rsidR="00D34C40" w:rsidRPr="000B7150" w:rsidRDefault="00D34C40" w:rsidP="00D34C40">
      <w:p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/>
          <w:bCs/>
          <w:sz w:val="20"/>
          <w:szCs w:val="20"/>
        </w:rPr>
        <w:lastRenderedPageBreak/>
        <w:t>IPUMS USA</w:t>
      </w:r>
    </w:p>
    <w:p w14:paraId="4698AB8E" w14:textId="77777777" w:rsidR="00D34C40" w:rsidRPr="000B7150" w:rsidRDefault="00D34C40" w:rsidP="00D34C40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69FA3CFA" w14:textId="77777777" w:rsidR="00D34C40" w:rsidRPr="000B7150" w:rsidRDefault="00D34C40" w:rsidP="00D34C40">
      <w:p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Availability: Extracts permitted for replication purposes.</w:t>
      </w:r>
    </w:p>
    <w:p w14:paraId="40022D38" w14:textId="77777777" w:rsidR="00D34C40" w:rsidRDefault="00D34C40" w:rsidP="00D34C40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45AB0AD7" w14:textId="465D9A3F" w:rsidR="00A920BE" w:rsidRDefault="00A920BE" w:rsidP="00D34C40">
      <w:pPr>
        <w:outlineLvl w:val="0"/>
        <w:rPr>
          <w:rFonts w:eastAsiaTheme="minorHAnsi" w:cstheme="minorBidi"/>
          <w:bCs/>
          <w:sz w:val="20"/>
          <w:szCs w:val="20"/>
        </w:rPr>
      </w:pPr>
      <w:r>
        <w:rPr>
          <w:rFonts w:eastAsiaTheme="minorHAnsi" w:cstheme="minorBidi"/>
          <w:bCs/>
          <w:sz w:val="20"/>
          <w:szCs w:val="20"/>
        </w:rPr>
        <w:t xml:space="preserve">Access Modality: IPUMS Extract included with this package were obtained by first registering an account with IPUMS at </w:t>
      </w:r>
      <w:r w:rsidRPr="00A920BE">
        <w:rPr>
          <w:rFonts w:eastAsiaTheme="minorHAnsi" w:cstheme="minorBidi"/>
          <w:bCs/>
          <w:sz w:val="20"/>
          <w:szCs w:val="20"/>
        </w:rPr>
        <w:t>usa.ipums.org</w:t>
      </w:r>
      <w:r w:rsidR="008F0231">
        <w:rPr>
          <w:rFonts w:eastAsiaTheme="minorHAnsi" w:cstheme="minorBidi"/>
          <w:bCs/>
          <w:sz w:val="20"/>
          <w:szCs w:val="20"/>
        </w:rPr>
        <w:t>. The dataset is comprised of 1% samples from years 1850-1880 and 1900-1950, and the following variables:</w:t>
      </w:r>
    </w:p>
    <w:p w14:paraId="24F2E1AA" w14:textId="77777777" w:rsidR="008F0231" w:rsidRDefault="008F0231" w:rsidP="00D34C40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7C59B53D" w14:textId="34786A3A" w:rsidR="008F0231" w:rsidRPr="008F0231" w:rsidRDefault="008F0231" w:rsidP="008F0231">
      <w:pPr>
        <w:outlineLvl w:val="0"/>
        <w:rPr>
          <w:rFonts w:eastAsiaTheme="minorHAnsi" w:cstheme="minorBidi"/>
          <w:bCs/>
          <w:sz w:val="20"/>
          <w:szCs w:val="20"/>
        </w:rPr>
      </w:pPr>
      <w:r w:rsidRPr="008F0231">
        <w:rPr>
          <w:rFonts w:eastAsiaTheme="minorHAnsi" w:cstheme="minorBidi"/>
          <w:bCs/>
          <w:sz w:val="20"/>
          <w:szCs w:val="20"/>
        </w:rPr>
        <w:t xml:space="preserve">year       serial     cluster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statefip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urban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gq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ownershp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mortgage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perwt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relate     sex 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marst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raced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hispand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bpld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 school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educd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empstat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labforce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occ1950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incwage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realprop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deducts</w:t>
      </w:r>
    </w:p>
    <w:p w14:paraId="7F8F071E" w14:textId="188AE5BD" w:rsidR="008F0231" w:rsidRDefault="008F0231" w:rsidP="008F0231">
      <w:pPr>
        <w:outlineLvl w:val="0"/>
        <w:rPr>
          <w:rFonts w:eastAsiaTheme="minorHAnsi" w:cstheme="minorBidi"/>
          <w:bCs/>
          <w:sz w:val="20"/>
          <w:szCs w:val="20"/>
        </w:rPr>
      </w:pPr>
      <w:r w:rsidRPr="008F0231">
        <w:rPr>
          <w:rFonts w:eastAsiaTheme="minorHAnsi" w:cstheme="minorBidi"/>
          <w:bCs/>
          <w:sz w:val="20"/>
          <w:szCs w:val="20"/>
        </w:rPr>
        <w:t xml:space="preserve">sample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hhwt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stateicp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</w:t>
      </w:r>
      <w:proofErr w:type="spellStart"/>
      <w:proofErr w:type="gramStart"/>
      <w:r w:rsidRPr="008F0231">
        <w:rPr>
          <w:rFonts w:eastAsiaTheme="minorHAnsi" w:cstheme="minorBidi"/>
          <w:bCs/>
          <w:sz w:val="20"/>
          <w:szCs w:val="20"/>
        </w:rPr>
        <w:t>countyicp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strata</w:t>
      </w:r>
      <w:proofErr w:type="gramEnd"/>
      <w:r w:rsidRPr="008F0231">
        <w:rPr>
          <w:rFonts w:eastAsiaTheme="minorHAnsi" w:cstheme="minorBidi"/>
          <w:bCs/>
          <w:sz w:val="20"/>
          <w:szCs w:val="20"/>
        </w:rPr>
        <w:t xml:space="preserve">     farm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ownershpd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pernum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famsize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related    age        race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hispan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bpl        nativity   educ       lit 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empstatd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occ 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ind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  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incnonwg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persprop</w:t>
      </w:r>
      <w:proofErr w:type="spellEnd"/>
      <w:r w:rsidRPr="008F0231">
        <w:rPr>
          <w:rFonts w:eastAsiaTheme="minorHAnsi" w:cstheme="minorBidi"/>
          <w:bCs/>
          <w:sz w:val="20"/>
          <w:szCs w:val="20"/>
        </w:rPr>
        <w:t xml:space="preserve">   </w:t>
      </w:r>
      <w:proofErr w:type="spellStart"/>
      <w:r w:rsidRPr="008F0231">
        <w:rPr>
          <w:rFonts w:eastAsiaTheme="minorHAnsi" w:cstheme="minorBidi"/>
          <w:bCs/>
          <w:sz w:val="20"/>
          <w:szCs w:val="20"/>
        </w:rPr>
        <w:t>occscore</w:t>
      </w:r>
      <w:proofErr w:type="spellEnd"/>
    </w:p>
    <w:p w14:paraId="1F26C2A1" w14:textId="77777777" w:rsidR="0028628B" w:rsidRDefault="0028628B" w:rsidP="008F0231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52697C6A" w14:textId="40AA8539" w:rsidR="0028628B" w:rsidRDefault="0028628B" w:rsidP="008F0231">
      <w:pPr>
        <w:outlineLvl w:val="0"/>
        <w:rPr>
          <w:rFonts w:eastAsiaTheme="minorHAnsi" w:cstheme="minorBidi"/>
          <w:bCs/>
          <w:sz w:val="20"/>
          <w:szCs w:val="20"/>
        </w:rPr>
      </w:pPr>
      <w:r>
        <w:rPr>
          <w:rFonts w:eastAsiaTheme="minorHAnsi" w:cstheme="minorBidi"/>
          <w:bCs/>
          <w:sz w:val="20"/>
          <w:szCs w:val="20"/>
        </w:rPr>
        <w:t>Download the extract as a .</w:t>
      </w:r>
      <w:proofErr w:type="spellStart"/>
      <w:r>
        <w:rPr>
          <w:rFonts w:eastAsiaTheme="minorHAnsi" w:cstheme="minorBidi"/>
          <w:bCs/>
          <w:sz w:val="20"/>
          <w:szCs w:val="20"/>
        </w:rPr>
        <w:t>dta</w:t>
      </w:r>
      <w:proofErr w:type="spellEnd"/>
      <w:r>
        <w:rPr>
          <w:rFonts w:eastAsiaTheme="minorHAnsi" w:cstheme="minorBidi"/>
          <w:bCs/>
          <w:sz w:val="20"/>
          <w:szCs w:val="20"/>
        </w:rPr>
        <w:t xml:space="preserve"> file, and then place the extract into data\</w:t>
      </w:r>
      <w:proofErr w:type="spellStart"/>
      <w:r>
        <w:rPr>
          <w:rFonts w:eastAsiaTheme="minorHAnsi" w:cstheme="minorBidi"/>
          <w:bCs/>
          <w:sz w:val="20"/>
          <w:szCs w:val="20"/>
        </w:rPr>
        <w:t>micro_census</w:t>
      </w:r>
      <w:proofErr w:type="spellEnd"/>
      <w:r>
        <w:rPr>
          <w:rFonts w:eastAsiaTheme="minorHAnsi" w:cstheme="minorBidi"/>
          <w:bCs/>
          <w:sz w:val="20"/>
          <w:szCs w:val="20"/>
        </w:rPr>
        <w:t xml:space="preserve">\raw folder of the replication directory and change its name to </w:t>
      </w:r>
      <w:proofErr w:type="gramStart"/>
      <w:r>
        <w:rPr>
          <w:rFonts w:eastAsiaTheme="minorHAnsi" w:cstheme="minorBidi"/>
          <w:bCs/>
          <w:sz w:val="20"/>
          <w:szCs w:val="20"/>
        </w:rPr>
        <w:t>CensusData1850_1950Covariates.dta</w:t>
      </w:r>
      <w:proofErr w:type="gramEnd"/>
    </w:p>
    <w:p w14:paraId="7B423030" w14:textId="77777777" w:rsidR="008F0231" w:rsidRDefault="008F0231" w:rsidP="008F0231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2E8D947D" w14:textId="351F8344" w:rsidR="00D34C40" w:rsidRDefault="00D34C40" w:rsidP="00D34C40">
      <w:pPr>
        <w:outlineLvl w:val="0"/>
        <w:rPr>
          <w:rFonts w:eastAsiaTheme="minorEastAsia" w:cstheme="minorBidi"/>
          <w:sz w:val="20"/>
          <w:szCs w:val="20"/>
        </w:rPr>
      </w:pPr>
      <w:r w:rsidRPr="000B7150">
        <w:rPr>
          <w:rFonts w:eastAsiaTheme="minorEastAsia" w:cstheme="minorBidi"/>
          <w:sz w:val="20"/>
          <w:szCs w:val="20"/>
        </w:rPr>
        <w:t xml:space="preserve">Citation: Ruggles, Steven, Sarah Flood, Ronald Goeken, Josiah Grover, Erin Meyer, Jose Pacas, and Matthew Sobek, “IPUMS USA: Version 11.0 [dataset],” Minneapolis, Minnesota: IPUMS, 2021. </w:t>
      </w:r>
      <w:hyperlink r:id="rId13">
        <w:r w:rsidRPr="000B7150">
          <w:rPr>
            <w:rStyle w:val="Hyperlink"/>
            <w:rFonts w:eastAsiaTheme="minorEastAsia" w:cstheme="minorBidi"/>
            <w:sz w:val="20"/>
            <w:szCs w:val="20"/>
          </w:rPr>
          <w:t>https://doi.org/10.18128/D010.V11.0</w:t>
        </w:r>
      </w:hyperlink>
      <w:r w:rsidRPr="000B7150">
        <w:rPr>
          <w:rFonts w:eastAsiaTheme="minorEastAsia" w:cstheme="minorBidi"/>
          <w:sz w:val="20"/>
          <w:szCs w:val="20"/>
        </w:rPr>
        <w:t xml:space="preserve"> </w:t>
      </w:r>
      <w:r w:rsidR="00A920BE">
        <w:rPr>
          <w:rFonts w:eastAsiaTheme="minorEastAsia" w:cstheme="minorBidi"/>
          <w:sz w:val="20"/>
          <w:szCs w:val="20"/>
        </w:rPr>
        <w:t>(accessed November 2021)</w:t>
      </w:r>
    </w:p>
    <w:p w14:paraId="08863C68" w14:textId="77777777" w:rsidR="00D34C40" w:rsidRPr="000B7150" w:rsidRDefault="00D34C40" w:rsidP="00D34C40">
      <w:pPr>
        <w:outlineLvl w:val="0"/>
        <w:rPr>
          <w:rFonts w:eastAsiaTheme="minorEastAsia" w:cstheme="minorBidi"/>
          <w:sz w:val="20"/>
          <w:szCs w:val="20"/>
        </w:rPr>
      </w:pPr>
    </w:p>
    <w:p w14:paraId="20C80FB7" w14:textId="77777777" w:rsidR="00D34C40" w:rsidRDefault="00D34C40" w:rsidP="00D34C40">
      <w:pPr>
        <w:outlineLvl w:val="0"/>
        <w:rPr>
          <w:rFonts w:eastAsiaTheme="minorHAnsi" w:cstheme="minorBidi"/>
          <w:b/>
          <w:sz w:val="20"/>
          <w:szCs w:val="20"/>
        </w:rPr>
      </w:pPr>
      <w:r w:rsidRPr="00552ADC">
        <w:rPr>
          <w:rFonts w:eastAsiaTheme="minorHAnsi" w:cstheme="minorBidi"/>
          <w:b/>
          <w:sz w:val="20"/>
          <w:szCs w:val="20"/>
        </w:rPr>
        <w:t>PSZ</w:t>
      </w:r>
    </w:p>
    <w:p w14:paraId="360FA038" w14:textId="77777777" w:rsidR="00D34C40" w:rsidRPr="00552ADC" w:rsidRDefault="00D34C40" w:rsidP="00D34C40">
      <w:pPr>
        <w:outlineLvl w:val="0"/>
        <w:rPr>
          <w:rFonts w:eastAsiaTheme="minorHAnsi" w:cstheme="minorBidi"/>
          <w:b/>
          <w:sz w:val="20"/>
          <w:szCs w:val="20"/>
        </w:rPr>
      </w:pPr>
    </w:p>
    <w:p w14:paraId="3816C94E" w14:textId="3F70AFDC" w:rsidR="008F0231" w:rsidRDefault="00D34C40" w:rsidP="00D34C40">
      <w:pPr>
        <w:outlineLvl w:val="0"/>
        <w:rPr>
          <w:rStyle w:val="Hyperlink"/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Availability for 1913-202</w:t>
      </w:r>
      <w:r>
        <w:rPr>
          <w:rFonts w:eastAsiaTheme="minorHAnsi" w:cstheme="minorBidi"/>
          <w:bCs/>
          <w:sz w:val="20"/>
          <w:szCs w:val="20"/>
        </w:rPr>
        <w:t>2</w:t>
      </w:r>
      <w:r w:rsidRPr="000B7150">
        <w:rPr>
          <w:rFonts w:eastAsiaTheme="minorHAnsi" w:cstheme="minorBidi"/>
          <w:bCs/>
          <w:sz w:val="20"/>
          <w:szCs w:val="20"/>
        </w:rPr>
        <w:t xml:space="preserve">: Publicly accessible via  </w:t>
      </w:r>
      <w:hyperlink r:id="rId14" w:history="1">
        <w:r w:rsidRPr="000B7150">
          <w:rPr>
            <w:rStyle w:val="Hyperlink"/>
            <w:rFonts w:eastAsiaTheme="minorHAnsi" w:cstheme="minorBidi"/>
            <w:bCs/>
            <w:sz w:val="20"/>
            <w:szCs w:val="20"/>
          </w:rPr>
          <w:t>https://gabriel-zucman.eu/usdina/</w:t>
        </w:r>
      </w:hyperlink>
      <w:r w:rsidR="008F0231">
        <w:rPr>
          <w:rStyle w:val="Hyperlink"/>
          <w:rFonts w:eastAsiaTheme="minorHAnsi" w:cstheme="minorBidi"/>
          <w:bCs/>
          <w:sz w:val="20"/>
          <w:szCs w:val="20"/>
        </w:rPr>
        <w:t xml:space="preserve">  </w:t>
      </w:r>
    </w:p>
    <w:p w14:paraId="2F8406D2" w14:textId="4A872D06" w:rsidR="008F0231" w:rsidRDefault="008F0231" w:rsidP="00D34C40">
      <w:pPr>
        <w:outlineLvl w:val="0"/>
        <w:rPr>
          <w:rFonts w:eastAsiaTheme="minorHAnsi" w:cstheme="minorBidi"/>
          <w:bCs/>
          <w:color w:val="0563C1" w:themeColor="hyperlink"/>
          <w:sz w:val="20"/>
          <w:szCs w:val="20"/>
          <w:u w:val="single"/>
        </w:rPr>
      </w:pPr>
    </w:p>
    <w:p w14:paraId="2B87A1C3" w14:textId="1CF24C74" w:rsidR="008F0231" w:rsidRDefault="008F0231" w:rsidP="00D34C40">
      <w:pPr>
        <w:outlineLvl w:val="0"/>
        <w:rPr>
          <w:sz w:val="20"/>
          <w:szCs w:val="20"/>
        </w:rPr>
      </w:pPr>
      <w:r>
        <w:rPr>
          <w:color w:val="000000"/>
          <w:sz w:val="20"/>
          <w:szCs w:val="20"/>
        </w:rPr>
        <w:t>Access Modality: To access the data</w:t>
      </w:r>
      <w:r w:rsidR="0028628B">
        <w:rPr>
          <w:color w:val="000000"/>
          <w:sz w:val="20"/>
          <w:szCs w:val="20"/>
        </w:rPr>
        <w:t>, v</w:t>
      </w:r>
      <w:r>
        <w:rPr>
          <w:color w:val="000000"/>
          <w:sz w:val="20"/>
          <w:szCs w:val="20"/>
        </w:rPr>
        <w:t xml:space="preserve">isit the link above </w:t>
      </w:r>
      <w:r w:rsidR="0028628B">
        <w:rPr>
          <w:color w:val="000000"/>
          <w:sz w:val="20"/>
          <w:szCs w:val="20"/>
        </w:rPr>
        <w:t xml:space="preserve">and download </w:t>
      </w:r>
      <w:hyperlink r:id="rId15" w:history="1">
        <w:r w:rsidR="0028628B" w:rsidRPr="00E705D0">
          <w:rPr>
            <w:rStyle w:val="Hyperlink"/>
            <w:rFonts w:ascii="Georgia" w:hAnsi="Georgia"/>
            <w:color w:val="21759B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Tables II: distributional series</w:t>
        </w:r>
      </w:hyperlink>
      <w:r w:rsidR="0028628B">
        <w:rPr>
          <w:sz w:val="20"/>
          <w:szCs w:val="20"/>
        </w:rPr>
        <w:t xml:space="preserve"> (highlighted </w:t>
      </w:r>
      <w:r w:rsidR="000B77DB">
        <w:rPr>
          <w:sz w:val="20"/>
          <w:szCs w:val="20"/>
        </w:rPr>
        <w:t xml:space="preserve">yellow </w:t>
      </w:r>
      <w:r w:rsidR="0028628B">
        <w:rPr>
          <w:sz w:val="20"/>
          <w:szCs w:val="20"/>
        </w:rPr>
        <w:t xml:space="preserve">in the </w:t>
      </w:r>
      <w:r w:rsidR="000B77DB">
        <w:rPr>
          <w:sz w:val="20"/>
          <w:szCs w:val="20"/>
        </w:rPr>
        <w:t>screenshot</w:t>
      </w:r>
      <w:r w:rsidR="0028628B">
        <w:rPr>
          <w:sz w:val="20"/>
          <w:szCs w:val="20"/>
        </w:rPr>
        <w:t xml:space="preserve"> below)</w:t>
      </w:r>
      <w:r w:rsidR="000B77DB">
        <w:rPr>
          <w:sz w:val="20"/>
          <w:szCs w:val="20"/>
        </w:rPr>
        <w:t xml:space="preserve"> for the February 2022 data.</w:t>
      </w:r>
    </w:p>
    <w:p w14:paraId="2A3EACE8" w14:textId="55EF43A7" w:rsidR="0028628B" w:rsidRPr="00E705D0" w:rsidRDefault="000B77DB" w:rsidP="00D34C40">
      <w:pPr>
        <w:outlineLvl w:val="0"/>
        <w:rPr>
          <w:rFonts w:eastAsiaTheme="minorHAnsi" w:cstheme="minorBidi"/>
          <w:bCs/>
          <w:color w:val="0563C1" w:themeColor="hyperlink"/>
          <w:sz w:val="20"/>
          <w:szCs w:val="20"/>
          <w:u w:val="single"/>
        </w:rPr>
      </w:pPr>
      <w:r>
        <w:rPr>
          <w:rFonts w:eastAsiaTheme="minorHAnsi" w:cstheme="minorBidi"/>
          <w:bCs/>
          <w:noProof/>
          <w:color w:val="0563C1" w:themeColor="hyperlink"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035122" wp14:editId="3169A607">
                <wp:simplePos x="0" y="0"/>
                <wp:positionH relativeFrom="column">
                  <wp:posOffset>2826485</wp:posOffset>
                </wp:positionH>
                <wp:positionV relativeFrom="paragraph">
                  <wp:posOffset>3764524</wp:posOffset>
                </wp:positionV>
                <wp:extent cx="1046520" cy="23400"/>
                <wp:effectExtent l="38100" t="57150" r="58420" b="110490"/>
                <wp:wrapNone/>
                <wp:docPr id="58210857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6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12718" id="Ink 7" o:spid="_x0000_s1026" type="#_x0000_t75" style="position:absolute;margin-left:221.15pt;margin-top:293.55pt;width:85.2pt;height: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">
                <v:imagedata r:id="rId17" o:title=""/>
              </v:shape>
            </w:pict>
          </mc:Fallback>
        </mc:AlternateContent>
      </w:r>
      <w:r w:rsidR="0028628B">
        <w:rPr>
          <w:rFonts w:eastAsiaTheme="minorHAnsi" w:cstheme="minorBidi"/>
          <w:bCs/>
          <w:noProof/>
          <w:color w:val="0563C1" w:themeColor="hyperlink"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60A4E6" wp14:editId="51803D18">
                <wp:simplePos x="0" y="0"/>
                <wp:positionH relativeFrom="column">
                  <wp:posOffset>2826485</wp:posOffset>
                </wp:positionH>
                <wp:positionV relativeFrom="paragraph">
                  <wp:posOffset>2442244</wp:posOffset>
                </wp:positionV>
                <wp:extent cx="1005120" cy="57600"/>
                <wp:effectExtent l="57150" t="57150" r="62230" b="95250"/>
                <wp:wrapNone/>
                <wp:docPr id="7109196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5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612AC" id="Ink 2" o:spid="_x0000_s1026" type="#_x0000_t75" style="position:absolute;margin-left:221.15pt;margin-top:189.5pt;width:82pt;height: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">
                <v:imagedata r:id="rId19" o:title=""/>
              </v:shape>
            </w:pict>
          </mc:Fallback>
        </mc:AlternateContent>
      </w:r>
      <w:r w:rsidR="0028628B">
        <w:rPr>
          <w:rFonts w:eastAsiaTheme="minorHAnsi" w:cstheme="minorBidi"/>
          <w:bCs/>
          <w:noProof/>
          <w:color w:val="0563C1" w:themeColor="hyperlink"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FC3C9D" wp14:editId="3FB4B3C3">
                <wp:simplePos x="0" y="0"/>
                <wp:positionH relativeFrom="column">
                  <wp:posOffset>2818205</wp:posOffset>
                </wp:positionH>
                <wp:positionV relativeFrom="paragraph">
                  <wp:posOffset>2378524</wp:posOffset>
                </wp:positionV>
                <wp:extent cx="1581840" cy="136440"/>
                <wp:effectExtent l="38100" t="57150" r="75565" b="92710"/>
                <wp:wrapNone/>
                <wp:docPr id="4059013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18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AA831" id="Ink 1" o:spid="_x0000_s1026" type="#_x0000_t75" style="position:absolute;margin-left:220.5pt;margin-top:184.45pt;width:127.3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">
                <v:imagedata r:id="rId21" o:title=""/>
              </v:shape>
            </w:pict>
          </mc:Fallback>
        </mc:AlternateContent>
      </w:r>
      <w:r w:rsidR="0028628B" w:rsidRPr="0028628B">
        <w:rPr>
          <w:rFonts w:eastAsiaTheme="minorHAnsi" w:cstheme="minorBidi"/>
          <w:bCs/>
          <w:noProof/>
          <w:color w:val="0563C1" w:themeColor="hyperlink"/>
          <w:sz w:val="20"/>
          <w:szCs w:val="20"/>
          <w:u w:val="single"/>
        </w:rPr>
        <w:drawing>
          <wp:inline distT="0" distB="0" distL="0" distR="0" wp14:anchorId="1F8EE101" wp14:editId="5896CBF0">
            <wp:extent cx="6858000" cy="4632960"/>
            <wp:effectExtent l="0" t="0" r="0" b="0"/>
            <wp:docPr id="8771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366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6E2" w14:textId="77777777" w:rsidR="00D34C40" w:rsidRDefault="00D34C40" w:rsidP="00D34C40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55C64275" w14:textId="09739E59" w:rsidR="000B77DB" w:rsidRDefault="000B77DB" w:rsidP="00D34C40">
      <w:pPr>
        <w:outlineLvl w:val="0"/>
        <w:rPr>
          <w:rFonts w:eastAsiaTheme="minorHAnsi" w:cstheme="minorBidi"/>
          <w:bCs/>
          <w:sz w:val="20"/>
          <w:szCs w:val="20"/>
        </w:rPr>
      </w:pPr>
      <w:r>
        <w:rPr>
          <w:rFonts w:eastAsiaTheme="minorHAnsi" w:cstheme="minorBidi"/>
          <w:bCs/>
          <w:sz w:val="20"/>
          <w:szCs w:val="20"/>
        </w:rPr>
        <w:t xml:space="preserve">In the future, should the “Current annual series” data no longer correspond to </w:t>
      </w:r>
      <w:proofErr w:type="spellStart"/>
      <w:r>
        <w:rPr>
          <w:rFonts w:eastAsiaTheme="minorHAnsi" w:cstheme="minorBidi"/>
          <w:bCs/>
          <w:sz w:val="20"/>
          <w:szCs w:val="20"/>
        </w:rPr>
        <w:t>Februrary</w:t>
      </w:r>
      <w:proofErr w:type="spellEnd"/>
      <w:r>
        <w:rPr>
          <w:rFonts w:eastAsiaTheme="minorHAnsi" w:cstheme="minorBidi"/>
          <w:bCs/>
          <w:sz w:val="20"/>
          <w:szCs w:val="20"/>
        </w:rPr>
        <w:t xml:space="preserve"> 2022, replicators must instead click the February 2022 vintage link (an example for September 2022 is highlighted in red). This will download a .zip archive. Within it, replicators should download “</w:t>
      </w:r>
      <w:r w:rsidRPr="000B77DB">
        <w:rPr>
          <w:rFonts w:eastAsiaTheme="minorHAnsi" w:cstheme="minorBidi"/>
          <w:bCs/>
          <w:sz w:val="20"/>
          <w:szCs w:val="20"/>
        </w:rPr>
        <w:t>PSZ2022</w:t>
      </w:r>
      <w:proofErr w:type="gramStart"/>
      <w:r w:rsidRPr="000B77DB">
        <w:rPr>
          <w:rFonts w:eastAsiaTheme="minorHAnsi" w:cstheme="minorBidi"/>
          <w:bCs/>
          <w:sz w:val="20"/>
          <w:szCs w:val="20"/>
        </w:rPr>
        <w:t>AppendixTablesII(</w:t>
      </w:r>
      <w:proofErr w:type="spellStart"/>
      <w:proofErr w:type="gramEnd"/>
      <w:r w:rsidRPr="000B77DB">
        <w:rPr>
          <w:rFonts w:eastAsiaTheme="minorHAnsi" w:cstheme="minorBidi"/>
          <w:bCs/>
          <w:sz w:val="20"/>
          <w:szCs w:val="20"/>
        </w:rPr>
        <w:t>Distrib</w:t>
      </w:r>
      <w:proofErr w:type="spellEnd"/>
      <w:r w:rsidRPr="000B77DB">
        <w:rPr>
          <w:rFonts w:eastAsiaTheme="minorHAnsi" w:cstheme="minorBidi"/>
          <w:bCs/>
          <w:sz w:val="20"/>
          <w:szCs w:val="20"/>
        </w:rPr>
        <w:t>)</w:t>
      </w:r>
      <w:r>
        <w:rPr>
          <w:rFonts w:eastAsiaTheme="minorHAnsi" w:cstheme="minorBidi"/>
          <w:bCs/>
          <w:sz w:val="20"/>
          <w:szCs w:val="20"/>
        </w:rPr>
        <w:t xml:space="preserve">.xlsx” This dataset should be renamed to </w:t>
      </w:r>
      <w:r w:rsidRPr="000B77DB">
        <w:rPr>
          <w:rFonts w:eastAsiaTheme="minorHAnsi" w:cstheme="minorBidi"/>
          <w:bCs/>
          <w:sz w:val="20"/>
          <w:szCs w:val="20"/>
        </w:rPr>
        <w:t>PSZ2022AppendixTables.xlsx</w:t>
      </w:r>
      <w:r>
        <w:rPr>
          <w:rFonts w:eastAsiaTheme="minorHAnsi" w:cstheme="minorBidi"/>
          <w:bCs/>
          <w:sz w:val="20"/>
          <w:szCs w:val="20"/>
        </w:rPr>
        <w:t xml:space="preserve"> and placed in data\</w:t>
      </w:r>
      <w:proofErr w:type="spellStart"/>
      <w:r>
        <w:rPr>
          <w:rFonts w:eastAsiaTheme="minorHAnsi" w:cstheme="minorBidi"/>
          <w:bCs/>
          <w:sz w:val="20"/>
          <w:szCs w:val="20"/>
        </w:rPr>
        <w:t>psz</w:t>
      </w:r>
      <w:proofErr w:type="spellEnd"/>
      <w:r>
        <w:rPr>
          <w:rFonts w:eastAsiaTheme="minorHAnsi" w:cstheme="minorBidi"/>
          <w:bCs/>
          <w:sz w:val="20"/>
          <w:szCs w:val="20"/>
        </w:rPr>
        <w:t>.</w:t>
      </w:r>
    </w:p>
    <w:p w14:paraId="3F453B43" w14:textId="77777777" w:rsidR="000B77DB" w:rsidRPr="000B7150" w:rsidRDefault="000B77DB" w:rsidP="00D34C40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36E907FA" w14:textId="3FE23E4B" w:rsidR="008F0231" w:rsidRPr="00413A75" w:rsidRDefault="00D34C40" w:rsidP="008F0231">
      <w:pPr>
        <w:autoSpaceDE w:val="0"/>
        <w:autoSpaceDN w:val="0"/>
        <w:adjustRightInd w:val="0"/>
        <w:rPr>
          <w:sz w:val="20"/>
          <w:szCs w:val="20"/>
        </w:rPr>
      </w:pPr>
      <w:r w:rsidRPr="000B7150">
        <w:rPr>
          <w:rFonts w:eastAsiaTheme="minorEastAsia" w:cstheme="minorBidi"/>
          <w:sz w:val="20"/>
          <w:szCs w:val="20"/>
        </w:rPr>
        <w:lastRenderedPageBreak/>
        <w:t xml:space="preserve">Citation: </w:t>
      </w:r>
      <w:bookmarkStart w:id="1" w:name="_Hlk146713127"/>
      <w:r w:rsidR="008F0231" w:rsidRPr="00E705D0">
        <w:rPr>
          <w:color w:val="000000"/>
          <w:sz w:val="20"/>
          <w:szCs w:val="20"/>
        </w:rPr>
        <w:t>Piketty, Thomas, Emmanuel Saez, and Gabriel Zucman</w:t>
      </w:r>
      <w:r w:rsidR="008F0231" w:rsidRPr="00413A75">
        <w:rPr>
          <w:color w:val="000000"/>
          <w:sz w:val="20"/>
          <w:szCs w:val="20"/>
        </w:rPr>
        <w:t>. 2022. “Distributional National Accounts (</w:t>
      </w:r>
      <w:r w:rsidR="008F0231" w:rsidRPr="00413A75">
        <w:rPr>
          <w:color w:val="000000"/>
          <w:sz w:val="20"/>
          <w:szCs w:val="20"/>
          <w:shd w:val="clear" w:color="auto" w:fill="FFFFFF"/>
        </w:rPr>
        <w:t>Tables II: distributional series</w:t>
      </w:r>
      <w:r w:rsidR="008F0231" w:rsidRPr="00413A75">
        <w:rPr>
          <w:color w:val="000000"/>
          <w:sz w:val="20"/>
          <w:szCs w:val="20"/>
        </w:rPr>
        <w:t xml:space="preserve">, 2022 vintage).” </w:t>
      </w:r>
      <w:hyperlink r:id="rId23" w:history="1">
        <w:r w:rsidR="008F0231" w:rsidRPr="00413A75">
          <w:rPr>
            <w:rStyle w:val="Hyperlink"/>
            <w:color w:val="1155CC"/>
            <w:sz w:val="20"/>
            <w:szCs w:val="20"/>
          </w:rPr>
          <w:t>https://gabriel-zucman.eu/files/PSZ2022AppendixTablesII(Distrib).xlsx</w:t>
        </w:r>
      </w:hyperlink>
      <w:r w:rsidR="008F0231" w:rsidRPr="00413A75">
        <w:rPr>
          <w:color w:val="000000"/>
          <w:sz w:val="20"/>
          <w:szCs w:val="20"/>
        </w:rPr>
        <w:t xml:space="preserve"> (accessed XXX)</w:t>
      </w:r>
    </w:p>
    <w:bookmarkEnd w:id="1"/>
    <w:p w14:paraId="6A5C94FD" w14:textId="60490E22" w:rsidR="007E5404" w:rsidRPr="000B7150" w:rsidRDefault="007E5404" w:rsidP="00D34C40">
      <w:pPr>
        <w:outlineLvl w:val="0"/>
        <w:rPr>
          <w:rFonts w:eastAsiaTheme="minorEastAsia" w:cstheme="minorBidi"/>
          <w:sz w:val="20"/>
          <w:szCs w:val="20"/>
        </w:rPr>
      </w:pPr>
    </w:p>
    <w:p w14:paraId="3E3264B6" w14:textId="319BB830" w:rsidR="007E5404" w:rsidRPr="00E705D0" w:rsidRDefault="00D6722A" w:rsidP="00E705D0">
      <w:pPr>
        <w:ind w:left="360"/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  <w:ins w:id="2" w:author="Kyle Hancock" w:date="2023-09-27T14:04:00Z">
        <w:r>
          <w:rPr>
            <w:noProof/>
          </w:rPr>
          <w:pict w14:anchorId="21DE8C2A">
            <v:rect id="_x0000_i1025" alt="" style="width:468pt;height:.05pt;mso-width-percent:0;mso-height-percent:0;mso-width-percent:0;mso-height-percent:0" o:hralign="center" o:hrstd="t" o:hr="t" fillcolor="#a0a0a0" stroked="f"/>
          </w:pict>
        </w:r>
      </w:ins>
      <w:r w:rsidR="007E5404" w:rsidRPr="00E705D0">
        <w:rPr>
          <w:sz w:val="20"/>
          <w:szCs w:val="20"/>
        </w:rPr>
        <w:br/>
      </w:r>
      <w:r w:rsidR="007E5404">
        <w:rPr>
          <w:rFonts w:eastAsiaTheme="minorHAnsi" w:cstheme="minorBidi"/>
          <w:b/>
          <w:bCs/>
          <w:sz w:val="20"/>
          <w:szCs w:val="20"/>
          <w:u w:val="single"/>
        </w:rPr>
        <w:t xml:space="preserve">4. </w:t>
      </w:r>
      <w:r w:rsidR="007E5404" w:rsidRPr="00E705D0">
        <w:rPr>
          <w:rFonts w:eastAsiaTheme="minorHAnsi" w:cstheme="minorBidi"/>
          <w:b/>
          <w:bCs/>
          <w:sz w:val="20"/>
          <w:szCs w:val="20"/>
          <w:u w:val="single"/>
        </w:rPr>
        <w:t>Building datasets for analysis and replicating the analysis</w:t>
      </w:r>
    </w:p>
    <w:p w14:paraId="5F03A54B" w14:textId="2E4E7D2C" w:rsidR="007564C4" w:rsidRPr="007564C4" w:rsidRDefault="007564C4" w:rsidP="007564C4">
      <w:pPr>
        <w:outlineLvl w:val="0"/>
        <w:rPr>
          <w:sz w:val="20"/>
          <w:szCs w:val="20"/>
        </w:rPr>
      </w:pPr>
    </w:p>
    <w:p w14:paraId="1150685E" w14:textId="1020B93F" w:rsidR="007564C4" w:rsidRPr="000B7150" w:rsidRDefault="007E5404" w:rsidP="007564C4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  <w:r w:rsidRPr="007E5404">
        <w:rPr>
          <w:rFonts w:eastAsiaTheme="minorHAnsi"/>
          <w:noProof/>
        </w:rPr>
        <w:drawing>
          <wp:inline distT="0" distB="0" distL="0" distR="0" wp14:anchorId="172575DA" wp14:editId="691D8E74">
            <wp:extent cx="6858000" cy="1207770"/>
            <wp:effectExtent l="0" t="0" r="0" b="0"/>
            <wp:docPr id="595783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047D" w14:textId="77777777" w:rsidR="007564C4" w:rsidRPr="007564C4" w:rsidRDefault="007564C4" w:rsidP="007564C4">
      <w:p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</w:p>
    <w:p w14:paraId="0F31D6CD" w14:textId="0FB7259C" w:rsidR="00EC5844" w:rsidRPr="007564C4" w:rsidRDefault="00EC5844" w:rsidP="007E5404">
      <w:pPr>
        <w:pStyle w:val="ListParagraph"/>
        <w:numPr>
          <w:ilvl w:val="0"/>
          <w:numId w:val="19"/>
        </w:num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  <w:r w:rsidRPr="007564C4">
        <w:rPr>
          <w:rFonts w:eastAsiaTheme="minorHAnsi" w:cstheme="minorBidi"/>
          <w:b/>
          <w:bCs/>
          <w:sz w:val="20"/>
          <w:szCs w:val="20"/>
          <w:u w:val="single"/>
        </w:rPr>
        <w:t>Building datasets for analysis and replicating the analysis</w:t>
      </w:r>
    </w:p>
    <w:p w14:paraId="060A2010" w14:textId="77777777" w:rsidR="00EC5844" w:rsidRPr="000B7150" w:rsidRDefault="00EC5844" w:rsidP="00EC5844">
      <w:pPr>
        <w:outlineLvl w:val="0"/>
        <w:rPr>
          <w:rFonts w:eastAsiaTheme="minorHAnsi" w:cstheme="minorBidi"/>
          <w:b/>
          <w:bCs/>
          <w:sz w:val="20"/>
          <w:szCs w:val="20"/>
        </w:rPr>
      </w:pPr>
    </w:p>
    <w:p w14:paraId="4D7CB205" w14:textId="35E40D8B" w:rsidR="00EC5844" w:rsidRDefault="00EC5844" w:rsidP="00EC5844">
      <w:pPr>
        <w:outlineLvl w:val="0"/>
        <w:rPr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 xml:space="preserve">To build datasets used for main analysis and to replicate the main results, first open code/0_MASTER.do in STATA and change the home directory path to the replication directory on your drive. </w:t>
      </w:r>
    </w:p>
    <w:p w14:paraId="43C64A19" w14:textId="77777777" w:rsidR="00EC5844" w:rsidRPr="000B7150" w:rsidRDefault="00EC5844" w:rsidP="00EC5844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29158A95" w14:textId="28C5F1DC" w:rsidR="00EC5844" w:rsidRPr="000B7150" w:rsidRDefault="00EC5844" w:rsidP="00EC5844">
      <w:pPr>
        <w:pStyle w:val="ListParagraph"/>
        <w:numPr>
          <w:ilvl w:val="0"/>
          <w:numId w:val="9"/>
        </w:num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0_MASTER.do will run the following do</w:t>
      </w:r>
      <w:r>
        <w:rPr>
          <w:rFonts w:eastAsiaTheme="minorHAnsi" w:cstheme="minorBidi"/>
          <w:bCs/>
          <w:sz w:val="20"/>
          <w:szCs w:val="20"/>
        </w:rPr>
        <w:t>-</w:t>
      </w:r>
      <w:r w:rsidRPr="000B7150">
        <w:rPr>
          <w:rFonts w:eastAsiaTheme="minorHAnsi" w:cstheme="minorBidi"/>
          <w:bCs/>
          <w:sz w:val="20"/>
          <w:szCs w:val="20"/>
        </w:rPr>
        <w:t>files in directory code/: 1</w:t>
      </w:r>
      <w:r w:rsidR="00552ADC">
        <w:rPr>
          <w:rFonts w:eastAsiaTheme="minorHAnsi" w:cstheme="minorBidi"/>
          <w:bCs/>
          <w:sz w:val="20"/>
          <w:szCs w:val="20"/>
        </w:rPr>
        <w:t>a</w:t>
      </w:r>
      <w:r w:rsidR="00525F53">
        <w:rPr>
          <w:rFonts w:eastAsiaTheme="minorHAnsi" w:cstheme="minorBidi"/>
          <w:bCs/>
          <w:sz w:val="20"/>
          <w:szCs w:val="20"/>
        </w:rPr>
        <w:t>_generate_datasets_1860_</w:t>
      </w:r>
      <w:r w:rsidR="00227AFF">
        <w:rPr>
          <w:rFonts w:eastAsiaTheme="minorHAnsi" w:cstheme="minorBidi"/>
          <w:bCs/>
          <w:sz w:val="20"/>
          <w:szCs w:val="20"/>
        </w:rPr>
        <w:t>1870</w:t>
      </w:r>
      <w:r w:rsidRPr="000B7150">
        <w:rPr>
          <w:rFonts w:eastAsiaTheme="minorHAnsi" w:cstheme="minorBidi"/>
          <w:bCs/>
          <w:sz w:val="20"/>
          <w:szCs w:val="20"/>
        </w:rPr>
        <w:t>.do</w:t>
      </w:r>
      <w:r w:rsidR="00525F53">
        <w:rPr>
          <w:rFonts w:eastAsiaTheme="minorHAnsi" w:cstheme="minorBidi"/>
          <w:bCs/>
          <w:sz w:val="20"/>
          <w:szCs w:val="20"/>
        </w:rPr>
        <w:t>, 1</w:t>
      </w:r>
      <w:r w:rsidR="00552ADC">
        <w:rPr>
          <w:rFonts w:eastAsiaTheme="minorHAnsi" w:cstheme="minorBidi"/>
          <w:bCs/>
          <w:sz w:val="20"/>
          <w:szCs w:val="20"/>
        </w:rPr>
        <w:t>b</w:t>
      </w:r>
      <w:r w:rsidR="00525F53">
        <w:rPr>
          <w:rFonts w:eastAsiaTheme="minorHAnsi" w:cstheme="minorBidi"/>
          <w:bCs/>
          <w:sz w:val="20"/>
          <w:szCs w:val="20"/>
        </w:rPr>
        <w:t xml:space="preserve">_generate_datasets_regression.do, </w:t>
      </w:r>
      <w:r w:rsidRPr="000B7150">
        <w:rPr>
          <w:rFonts w:eastAsiaTheme="minorHAnsi" w:cstheme="minorBidi"/>
          <w:bCs/>
          <w:sz w:val="20"/>
          <w:szCs w:val="20"/>
        </w:rPr>
        <w:t>1</w:t>
      </w:r>
      <w:r w:rsidR="00552ADC">
        <w:rPr>
          <w:rFonts w:eastAsiaTheme="minorHAnsi" w:cstheme="minorBidi"/>
          <w:bCs/>
          <w:sz w:val="20"/>
          <w:szCs w:val="20"/>
        </w:rPr>
        <w:t>c</w:t>
      </w:r>
      <w:r w:rsidRPr="000B7150">
        <w:rPr>
          <w:rFonts w:eastAsiaTheme="minorHAnsi" w:cstheme="minorBidi"/>
          <w:bCs/>
          <w:sz w:val="20"/>
          <w:szCs w:val="20"/>
        </w:rPr>
        <w:t>_</w:t>
      </w:r>
      <w:r w:rsidR="00525F53">
        <w:rPr>
          <w:rFonts w:eastAsiaTheme="minorHAnsi" w:cstheme="minorBidi"/>
          <w:bCs/>
          <w:sz w:val="20"/>
          <w:szCs w:val="20"/>
        </w:rPr>
        <w:t>regression_poswealth_forward</w:t>
      </w:r>
      <w:r w:rsidRPr="000B7150">
        <w:rPr>
          <w:rFonts w:eastAsiaTheme="minorHAnsi" w:cstheme="minorBidi"/>
          <w:bCs/>
          <w:sz w:val="20"/>
          <w:szCs w:val="20"/>
        </w:rPr>
        <w:t>.do</w:t>
      </w:r>
      <w:r w:rsidR="00525F53">
        <w:rPr>
          <w:rFonts w:eastAsiaTheme="minorHAnsi" w:cstheme="minorBidi"/>
          <w:bCs/>
          <w:sz w:val="20"/>
          <w:szCs w:val="20"/>
        </w:rPr>
        <w:t>, 1</w:t>
      </w:r>
      <w:r w:rsidR="00552ADC">
        <w:rPr>
          <w:rFonts w:eastAsiaTheme="minorHAnsi" w:cstheme="minorBidi"/>
          <w:bCs/>
          <w:sz w:val="20"/>
          <w:szCs w:val="20"/>
        </w:rPr>
        <w:t>d</w:t>
      </w:r>
      <w:r w:rsidR="00525F53">
        <w:rPr>
          <w:rFonts w:eastAsiaTheme="minorHAnsi" w:cstheme="minorBidi"/>
          <w:bCs/>
          <w:sz w:val="20"/>
          <w:szCs w:val="20"/>
        </w:rPr>
        <w:t>_regression_poswealth_backward.do, and 2_main_figures_tables_jep.do</w:t>
      </w:r>
      <w:r w:rsidRPr="000B7150">
        <w:rPr>
          <w:rFonts w:eastAsiaTheme="minorHAnsi" w:cstheme="minorBidi"/>
          <w:bCs/>
          <w:sz w:val="20"/>
          <w:szCs w:val="20"/>
        </w:rPr>
        <w:t xml:space="preserve"> </w:t>
      </w:r>
    </w:p>
    <w:p w14:paraId="3A724661" w14:textId="77777777" w:rsidR="00EC5844" w:rsidRPr="000B7150" w:rsidRDefault="00EC5844" w:rsidP="00EC5844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3EE5561E" w14:textId="59923E1B" w:rsidR="00EC5844" w:rsidRPr="000B7150" w:rsidRDefault="00EC5844" w:rsidP="00525F53">
      <w:pPr>
        <w:pStyle w:val="ListParagraph"/>
        <w:numPr>
          <w:ilvl w:val="0"/>
          <w:numId w:val="9"/>
        </w:num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>1</w:t>
      </w:r>
      <w:r w:rsidR="00552ADC">
        <w:rPr>
          <w:rFonts w:eastAsiaTheme="minorHAnsi" w:cstheme="minorBidi"/>
          <w:bCs/>
          <w:sz w:val="20"/>
          <w:szCs w:val="20"/>
        </w:rPr>
        <w:t>a</w:t>
      </w:r>
      <w:r w:rsidR="00525F53">
        <w:rPr>
          <w:rFonts w:eastAsiaTheme="minorHAnsi" w:cstheme="minorBidi"/>
          <w:bCs/>
          <w:sz w:val="20"/>
          <w:szCs w:val="20"/>
        </w:rPr>
        <w:t>_generate_datasets_1860_</w:t>
      </w:r>
      <w:r w:rsidR="00552ADC">
        <w:rPr>
          <w:rFonts w:eastAsiaTheme="minorHAnsi" w:cstheme="minorBidi"/>
          <w:bCs/>
          <w:sz w:val="20"/>
          <w:szCs w:val="20"/>
        </w:rPr>
        <w:t>1870</w:t>
      </w:r>
      <w:r w:rsidRPr="000B7150">
        <w:rPr>
          <w:rFonts w:eastAsiaTheme="minorHAnsi" w:cstheme="minorBidi"/>
          <w:bCs/>
          <w:sz w:val="20"/>
          <w:szCs w:val="20"/>
        </w:rPr>
        <w:t xml:space="preserve">.do: </w:t>
      </w:r>
      <w:r w:rsidR="00525F53" w:rsidRPr="000B7150">
        <w:rPr>
          <w:rFonts w:eastAsiaTheme="minorHAnsi" w:cstheme="minorBidi"/>
          <w:bCs/>
          <w:sz w:val="20"/>
          <w:szCs w:val="20"/>
        </w:rPr>
        <w:t xml:space="preserve">This do-file builds </w:t>
      </w:r>
      <w:r w:rsidR="00552ADC">
        <w:rPr>
          <w:rFonts w:eastAsiaTheme="minorHAnsi" w:cstheme="minorBidi"/>
          <w:bCs/>
          <w:sz w:val="20"/>
          <w:szCs w:val="20"/>
        </w:rPr>
        <w:t>final datasets using the 1860 and 1870 census</w:t>
      </w:r>
      <w:r w:rsidR="00525F53" w:rsidRPr="000B7150">
        <w:rPr>
          <w:rFonts w:eastAsiaTheme="minorHAnsi" w:cstheme="minorBidi"/>
          <w:bCs/>
          <w:sz w:val="20"/>
          <w:szCs w:val="20"/>
        </w:rPr>
        <w:t>.</w:t>
      </w:r>
    </w:p>
    <w:p w14:paraId="7F259ED4" w14:textId="00BFC6E5" w:rsidR="00EC5844" w:rsidRDefault="00525F53" w:rsidP="00EC5844">
      <w:pPr>
        <w:pStyle w:val="ListParagraph"/>
        <w:numPr>
          <w:ilvl w:val="0"/>
          <w:numId w:val="9"/>
        </w:numPr>
        <w:outlineLvl w:val="0"/>
        <w:rPr>
          <w:rFonts w:eastAsiaTheme="minorHAnsi" w:cstheme="minorBidi"/>
          <w:bCs/>
          <w:sz w:val="20"/>
          <w:szCs w:val="20"/>
        </w:rPr>
      </w:pPr>
      <w:r>
        <w:rPr>
          <w:rFonts w:eastAsiaTheme="minorHAnsi" w:cstheme="minorBidi"/>
          <w:bCs/>
          <w:sz w:val="20"/>
          <w:szCs w:val="20"/>
        </w:rPr>
        <w:t>1</w:t>
      </w:r>
      <w:r w:rsidR="00552ADC">
        <w:rPr>
          <w:rFonts w:eastAsiaTheme="minorHAnsi" w:cstheme="minorBidi"/>
          <w:bCs/>
          <w:sz w:val="20"/>
          <w:szCs w:val="20"/>
        </w:rPr>
        <w:t>b</w:t>
      </w:r>
      <w:r>
        <w:rPr>
          <w:rFonts w:eastAsiaTheme="minorHAnsi" w:cstheme="minorBidi"/>
          <w:bCs/>
          <w:sz w:val="20"/>
          <w:szCs w:val="20"/>
        </w:rPr>
        <w:t>_generate_datasets_regression</w:t>
      </w:r>
      <w:r w:rsidR="00EC5844" w:rsidRPr="000B7150">
        <w:rPr>
          <w:rFonts w:eastAsiaTheme="minorHAnsi" w:cstheme="minorBidi"/>
          <w:bCs/>
          <w:sz w:val="20"/>
          <w:szCs w:val="20"/>
        </w:rPr>
        <w:t xml:space="preserve">.do: This do-file builds </w:t>
      </w:r>
      <w:r>
        <w:rPr>
          <w:rFonts w:eastAsiaTheme="minorHAnsi" w:cstheme="minorBidi"/>
          <w:bCs/>
          <w:sz w:val="20"/>
          <w:szCs w:val="20"/>
        </w:rPr>
        <w:t>datasets that are used for the imputation analysis.</w:t>
      </w:r>
    </w:p>
    <w:p w14:paraId="6FA2C523" w14:textId="595475A8" w:rsidR="00525F53" w:rsidRDefault="00525F53" w:rsidP="00EC5844">
      <w:pPr>
        <w:pStyle w:val="ListParagraph"/>
        <w:numPr>
          <w:ilvl w:val="0"/>
          <w:numId w:val="9"/>
        </w:numPr>
        <w:outlineLvl w:val="0"/>
        <w:rPr>
          <w:rFonts w:eastAsiaTheme="minorHAnsi" w:cstheme="minorBidi"/>
          <w:bCs/>
          <w:sz w:val="20"/>
          <w:szCs w:val="20"/>
        </w:rPr>
      </w:pPr>
      <w:r>
        <w:rPr>
          <w:rFonts w:eastAsiaTheme="minorHAnsi" w:cstheme="minorBidi"/>
          <w:bCs/>
          <w:sz w:val="20"/>
          <w:szCs w:val="20"/>
        </w:rPr>
        <w:t>1</w:t>
      </w:r>
      <w:r w:rsidR="00552ADC">
        <w:rPr>
          <w:rFonts w:eastAsiaTheme="minorHAnsi" w:cstheme="minorBidi"/>
          <w:bCs/>
          <w:sz w:val="20"/>
          <w:szCs w:val="20"/>
        </w:rPr>
        <w:t>c</w:t>
      </w:r>
      <w:r>
        <w:rPr>
          <w:rFonts w:eastAsiaTheme="minorHAnsi" w:cstheme="minorBidi"/>
          <w:bCs/>
          <w:sz w:val="20"/>
          <w:szCs w:val="20"/>
        </w:rPr>
        <w:t>_regression_poswealth_forward.do: This do-file conducts the forward-looking imputation analysis to approximate personal wealth holdings of individuals based on their socio-economic characteristics (coefficients are based on 1860 and 1870 census data)</w:t>
      </w:r>
    </w:p>
    <w:p w14:paraId="7D21B935" w14:textId="6A02B499" w:rsidR="00525F53" w:rsidRPr="000B7150" w:rsidRDefault="00525F53" w:rsidP="00EC5844">
      <w:pPr>
        <w:pStyle w:val="ListParagraph"/>
        <w:numPr>
          <w:ilvl w:val="0"/>
          <w:numId w:val="9"/>
        </w:numPr>
        <w:outlineLvl w:val="0"/>
        <w:rPr>
          <w:rFonts w:eastAsiaTheme="minorHAnsi" w:cstheme="minorBidi"/>
          <w:bCs/>
          <w:sz w:val="20"/>
          <w:szCs w:val="20"/>
        </w:rPr>
      </w:pPr>
      <w:r>
        <w:rPr>
          <w:rFonts w:eastAsiaTheme="minorHAnsi" w:cstheme="minorBidi"/>
          <w:bCs/>
          <w:sz w:val="20"/>
          <w:szCs w:val="20"/>
        </w:rPr>
        <w:t>1</w:t>
      </w:r>
      <w:r w:rsidR="00552ADC">
        <w:rPr>
          <w:rFonts w:eastAsiaTheme="minorHAnsi" w:cstheme="minorBidi"/>
          <w:bCs/>
          <w:sz w:val="20"/>
          <w:szCs w:val="20"/>
        </w:rPr>
        <w:t>d</w:t>
      </w:r>
      <w:r>
        <w:rPr>
          <w:rFonts w:eastAsiaTheme="minorHAnsi" w:cstheme="minorBidi"/>
          <w:bCs/>
          <w:sz w:val="20"/>
          <w:szCs w:val="20"/>
        </w:rPr>
        <w:t>_regression_poswealth_backward.do: This do-file conducts the backw</w:t>
      </w:r>
      <w:r w:rsidR="00552ADC">
        <w:rPr>
          <w:rFonts w:eastAsiaTheme="minorHAnsi" w:cstheme="minorBidi"/>
          <w:bCs/>
          <w:sz w:val="20"/>
          <w:szCs w:val="20"/>
        </w:rPr>
        <w:t>a</w:t>
      </w:r>
      <w:r>
        <w:rPr>
          <w:rFonts w:eastAsiaTheme="minorHAnsi" w:cstheme="minorBidi"/>
          <w:bCs/>
          <w:sz w:val="20"/>
          <w:szCs w:val="20"/>
        </w:rPr>
        <w:t>rd-looking imputation analysis to approximate personal wealth holdings of individuals based on their socio-economic characteristics (coefficients are based on the 1950 SCF data)</w:t>
      </w:r>
    </w:p>
    <w:p w14:paraId="614B145D" w14:textId="77777777" w:rsidR="00EC5844" w:rsidRPr="000B7150" w:rsidRDefault="00EC5844" w:rsidP="00EC5844">
      <w:pPr>
        <w:outlineLvl w:val="0"/>
        <w:rPr>
          <w:rFonts w:eastAsiaTheme="minorHAnsi" w:cstheme="minorBidi"/>
          <w:bCs/>
          <w:sz w:val="20"/>
          <w:szCs w:val="20"/>
        </w:rPr>
      </w:pPr>
    </w:p>
    <w:p w14:paraId="7B9AAB00" w14:textId="09C4036E" w:rsidR="00EC5844" w:rsidRPr="000B7150" w:rsidRDefault="00EC5844" w:rsidP="00EC5844">
      <w:pPr>
        <w:pStyle w:val="ListParagraph"/>
        <w:numPr>
          <w:ilvl w:val="0"/>
          <w:numId w:val="9"/>
        </w:numPr>
        <w:outlineLvl w:val="0"/>
        <w:rPr>
          <w:rFonts w:eastAsiaTheme="minorHAnsi" w:cstheme="minorBidi"/>
          <w:bCs/>
          <w:sz w:val="20"/>
          <w:szCs w:val="20"/>
        </w:rPr>
      </w:pPr>
      <w:r w:rsidRPr="000B7150">
        <w:rPr>
          <w:rFonts w:eastAsiaTheme="minorHAnsi" w:cstheme="minorBidi"/>
          <w:bCs/>
          <w:sz w:val="20"/>
          <w:szCs w:val="20"/>
        </w:rPr>
        <w:t xml:space="preserve">2_main_figures_tables.do: This do-file produces the main figures and tables of the </w:t>
      </w:r>
      <w:r w:rsidR="00525F53">
        <w:rPr>
          <w:rFonts w:eastAsiaTheme="minorHAnsi" w:cstheme="minorBidi"/>
          <w:bCs/>
          <w:sz w:val="20"/>
          <w:szCs w:val="20"/>
        </w:rPr>
        <w:t>paper.</w:t>
      </w:r>
      <w:r w:rsidRPr="000B7150">
        <w:rPr>
          <w:rFonts w:eastAsiaTheme="minorHAnsi" w:cstheme="minorBidi"/>
          <w:bCs/>
          <w:sz w:val="20"/>
          <w:szCs w:val="20"/>
        </w:rPr>
        <w:t xml:space="preserve"> </w:t>
      </w:r>
    </w:p>
    <w:p w14:paraId="69290ADA" w14:textId="77777777" w:rsidR="00F96325" w:rsidRPr="000B7150" w:rsidRDefault="00F96325" w:rsidP="00F96325">
      <w:pPr>
        <w:pBdr>
          <w:bottom w:val="single" w:sz="6" w:space="1" w:color="auto"/>
        </w:pBdr>
        <w:outlineLvl w:val="0"/>
        <w:rPr>
          <w:rFonts w:eastAsiaTheme="minorHAnsi" w:cstheme="minorBidi"/>
          <w:bCs/>
          <w:sz w:val="20"/>
          <w:szCs w:val="20"/>
        </w:rPr>
      </w:pPr>
    </w:p>
    <w:p w14:paraId="6692375E" w14:textId="77777777" w:rsidR="00F96325" w:rsidRPr="007564C4" w:rsidRDefault="00F96325" w:rsidP="00F96325">
      <w:p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</w:p>
    <w:p w14:paraId="1262F9C0" w14:textId="30F7E0A3" w:rsidR="00F96325" w:rsidRDefault="00F96325" w:rsidP="007E5404">
      <w:pPr>
        <w:pStyle w:val="ListParagraph"/>
        <w:numPr>
          <w:ilvl w:val="0"/>
          <w:numId w:val="19"/>
        </w:numPr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  <w:r>
        <w:rPr>
          <w:rFonts w:eastAsiaTheme="minorHAnsi" w:cstheme="minorBidi"/>
          <w:b/>
          <w:bCs/>
          <w:sz w:val="20"/>
          <w:szCs w:val="20"/>
          <w:u w:val="single"/>
        </w:rPr>
        <w:t>References</w:t>
      </w:r>
    </w:p>
    <w:p w14:paraId="51BF49F6" w14:textId="77777777" w:rsidR="00F96325" w:rsidRDefault="00F96325" w:rsidP="00F96325">
      <w:pPr>
        <w:pStyle w:val="ListParagraph"/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</w:p>
    <w:p w14:paraId="73B417B5" w14:textId="32579CC8" w:rsidR="00E705D0" w:rsidRDefault="00E705D0" w:rsidP="00F96325">
      <w:pPr>
        <w:pStyle w:val="ListParagraph"/>
        <w:outlineLvl w:val="0"/>
        <w:rPr>
          <w:rFonts w:eastAsiaTheme="minorEastAsia" w:cstheme="minorBidi"/>
          <w:sz w:val="20"/>
          <w:szCs w:val="20"/>
        </w:rPr>
      </w:pPr>
      <w:r w:rsidRPr="00552ADC">
        <w:rPr>
          <w:rFonts w:eastAsiaTheme="minorEastAsia" w:cstheme="minorBidi"/>
          <w:sz w:val="20"/>
          <w:szCs w:val="20"/>
        </w:rPr>
        <w:t xml:space="preserve">Derenoncourt, Ellora; Kim, Chi Hyun; Kuhn, Moritz; Schularick, Moritz, 2023, "Replication Data for: 'Wealth of Two Nations: The U.S. Racial Wealth Gap, 1860-2020'", https://doi.org/10.7910/DVN/H6NXUH, Harvard </w:t>
      </w:r>
      <w:proofErr w:type="spellStart"/>
      <w:r w:rsidRPr="00552ADC">
        <w:rPr>
          <w:rFonts w:eastAsiaTheme="minorEastAsia" w:cstheme="minorBidi"/>
          <w:sz w:val="20"/>
          <w:szCs w:val="20"/>
        </w:rPr>
        <w:t>Dataverse</w:t>
      </w:r>
      <w:proofErr w:type="spellEnd"/>
      <w:r w:rsidRPr="00552ADC">
        <w:rPr>
          <w:rFonts w:eastAsiaTheme="minorEastAsia" w:cstheme="minorBidi"/>
          <w:sz w:val="20"/>
          <w:szCs w:val="20"/>
        </w:rPr>
        <w:t>, V</w:t>
      </w:r>
      <w:r w:rsidR="00D66392">
        <w:rPr>
          <w:rFonts w:eastAsiaTheme="minorEastAsia" w:cstheme="minorBidi"/>
          <w:sz w:val="20"/>
          <w:szCs w:val="20"/>
        </w:rPr>
        <w:t>.</w:t>
      </w:r>
      <w:r w:rsidRPr="00552ADC">
        <w:rPr>
          <w:rFonts w:eastAsiaTheme="minorEastAsia" w:cstheme="minorBidi"/>
          <w:sz w:val="20"/>
          <w:szCs w:val="20"/>
        </w:rPr>
        <w:t>1</w:t>
      </w:r>
    </w:p>
    <w:p w14:paraId="353406B9" w14:textId="77777777" w:rsidR="00E705D0" w:rsidRDefault="00E705D0" w:rsidP="00F96325">
      <w:pPr>
        <w:pStyle w:val="ListParagraph"/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</w:p>
    <w:p w14:paraId="04A18DBB" w14:textId="5EFFEFD4" w:rsidR="00F96325" w:rsidRPr="00D66392" w:rsidRDefault="00F96325" w:rsidP="00F96325">
      <w:pPr>
        <w:pStyle w:val="ListParagraph"/>
        <w:outlineLvl w:val="0"/>
        <w:rPr>
          <w:rFonts w:eastAsiaTheme="minorHAnsi" w:cstheme="minorBidi"/>
          <w:sz w:val="20"/>
          <w:szCs w:val="20"/>
        </w:rPr>
      </w:pPr>
      <w:r w:rsidRPr="00D66392">
        <w:rPr>
          <w:rFonts w:eastAsiaTheme="minorHAnsi" w:cstheme="minorBidi"/>
          <w:sz w:val="20"/>
          <w:szCs w:val="20"/>
        </w:rPr>
        <w:t>Piketty, Thomas, Emmanuel Saez, and Gabriel Zucman</w:t>
      </w:r>
      <w:r w:rsidR="00D66392">
        <w:rPr>
          <w:rFonts w:eastAsiaTheme="minorHAnsi" w:cstheme="minorBidi"/>
          <w:sz w:val="20"/>
          <w:szCs w:val="20"/>
        </w:rPr>
        <w:t>,</w:t>
      </w:r>
      <w:r w:rsidRPr="00D66392">
        <w:rPr>
          <w:rFonts w:eastAsiaTheme="minorHAnsi" w:cstheme="minorBidi"/>
          <w:sz w:val="20"/>
          <w:szCs w:val="20"/>
        </w:rPr>
        <w:t xml:space="preserve"> 2022</w:t>
      </w:r>
      <w:r w:rsidR="00D66392">
        <w:rPr>
          <w:rFonts w:eastAsiaTheme="minorHAnsi" w:cstheme="minorBidi"/>
          <w:sz w:val="20"/>
          <w:szCs w:val="20"/>
        </w:rPr>
        <w:t>,</w:t>
      </w:r>
      <w:r w:rsidRPr="00D66392">
        <w:rPr>
          <w:rFonts w:eastAsiaTheme="minorHAnsi" w:cstheme="minorBidi"/>
          <w:sz w:val="20"/>
          <w:szCs w:val="20"/>
        </w:rPr>
        <w:t xml:space="preserve"> “Distributional National Accounts (Tables II: distributional series, 2022 vintage).” https://gabriel-zucman.eu/files/PSZ2022AppendixTablesII(Distrib).xlsx (</w:t>
      </w:r>
      <w:r w:rsidR="00053D3C" w:rsidRPr="00D66392">
        <w:rPr>
          <w:rFonts w:eastAsiaTheme="minorHAnsi" w:cstheme="minorBidi"/>
          <w:sz w:val="20"/>
          <w:szCs w:val="20"/>
        </w:rPr>
        <w:t>December</w:t>
      </w:r>
      <w:r w:rsidRPr="00D66392">
        <w:rPr>
          <w:rFonts w:eastAsiaTheme="minorHAnsi" w:cstheme="minorBidi"/>
          <w:sz w:val="20"/>
          <w:szCs w:val="20"/>
        </w:rPr>
        <w:t xml:space="preserve"> </w:t>
      </w:r>
      <w:r w:rsidR="00053D3C" w:rsidRPr="00D66392">
        <w:rPr>
          <w:rFonts w:eastAsiaTheme="minorHAnsi" w:cstheme="minorBidi"/>
          <w:sz w:val="20"/>
          <w:szCs w:val="20"/>
        </w:rPr>
        <w:t>2022</w:t>
      </w:r>
      <w:r w:rsidRPr="00D66392">
        <w:rPr>
          <w:rFonts w:eastAsiaTheme="minorHAnsi" w:cstheme="minorBidi"/>
          <w:sz w:val="20"/>
          <w:szCs w:val="20"/>
        </w:rPr>
        <w:t>)</w:t>
      </w:r>
      <w:r w:rsidR="00D66392" w:rsidRPr="00D66392">
        <w:rPr>
          <w:rFonts w:eastAsiaTheme="minorHAnsi" w:cstheme="minorBidi"/>
          <w:sz w:val="20"/>
          <w:szCs w:val="20"/>
        </w:rPr>
        <w:t>.</w:t>
      </w:r>
    </w:p>
    <w:p w14:paraId="49A0525C" w14:textId="77777777" w:rsidR="00F96325" w:rsidRPr="00515E0B" w:rsidRDefault="00F96325" w:rsidP="00F96325">
      <w:pPr>
        <w:pStyle w:val="ListParagraph"/>
        <w:outlineLvl w:val="0"/>
        <w:rPr>
          <w:rFonts w:eastAsiaTheme="minorHAnsi" w:cstheme="minorBidi"/>
          <w:b/>
          <w:bCs/>
          <w:sz w:val="20"/>
          <w:szCs w:val="20"/>
          <w:u w:val="single"/>
        </w:rPr>
      </w:pPr>
    </w:p>
    <w:p w14:paraId="274849E0" w14:textId="4A576CD9" w:rsidR="00F96325" w:rsidRDefault="00F96325" w:rsidP="00E705D0">
      <w:pPr>
        <w:pStyle w:val="ListParagraph"/>
        <w:outlineLvl w:val="0"/>
        <w:rPr>
          <w:rFonts w:eastAsiaTheme="minorEastAsia" w:cstheme="minorBidi"/>
          <w:sz w:val="20"/>
          <w:szCs w:val="20"/>
        </w:rPr>
      </w:pPr>
      <w:r w:rsidRPr="00515E0B">
        <w:rPr>
          <w:rFonts w:eastAsiaTheme="minorEastAsia" w:cstheme="minorBidi"/>
          <w:sz w:val="20"/>
          <w:szCs w:val="20"/>
        </w:rPr>
        <w:t xml:space="preserve">Ruggles, Steven, Sarah Flood, Ronald Goeken, Josiah Grover, Erin Meyer, Jose Pacas, and Matthew Sobek, “IPUMS USA: Version 11.0 [dataset],” Minneapolis, Minnesota: IPUMS, 2021. </w:t>
      </w:r>
      <w:hyperlink r:id="rId25">
        <w:r w:rsidRPr="000B7150">
          <w:rPr>
            <w:rStyle w:val="Hyperlink"/>
            <w:rFonts w:eastAsiaTheme="minorEastAsia" w:cstheme="minorBidi"/>
            <w:sz w:val="20"/>
            <w:szCs w:val="20"/>
          </w:rPr>
          <w:t>https://doi.org/10.18128/D010.V11.0</w:t>
        </w:r>
      </w:hyperlink>
      <w:r w:rsidRPr="000B7150">
        <w:rPr>
          <w:rFonts w:eastAsiaTheme="minorEastAsia" w:cstheme="minorBidi"/>
          <w:sz w:val="20"/>
          <w:szCs w:val="20"/>
        </w:rPr>
        <w:t xml:space="preserve"> </w:t>
      </w:r>
      <w:r>
        <w:rPr>
          <w:rFonts w:eastAsiaTheme="minorEastAsia" w:cstheme="minorBidi"/>
          <w:sz w:val="20"/>
          <w:szCs w:val="20"/>
        </w:rPr>
        <w:t>(accessed November 2021)</w:t>
      </w:r>
      <w:r w:rsidR="00D66392">
        <w:rPr>
          <w:rFonts w:eastAsiaTheme="minorEastAsia" w:cstheme="minorBidi"/>
          <w:sz w:val="20"/>
          <w:szCs w:val="20"/>
        </w:rPr>
        <w:t>.</w:t>
      </w:r>
    </w:p>
    <w:p w14:paraId="415F9666" w14:textId="77777777" w:rsidR="00D66392" w:rsidRDefault="00D66392" w:rsidP="00E705D0">
      <w:pPr>
        <w:pStyle w:val="ListParagraph"/>
        <w:outlineLvl w:val="0"/>
        <w:rPr>
          <w:rFonts w:eastAsiaTheme="minorEastAsia" w:cstheme="minorBidi"/>
          <w:sz w:val="20"/>
          <w:szCs w:val="20"/>
        </w:rPr>
      </w:pPr>
    </w:p>
    <w:p w14:paraId="63157361" w14:textId="2970950A" w:rsidR="004A3DFB" w:rsidRPr="000B7150" w:rsidRDefault="004A3DFB" w:rsidP="00E705D0">
      <w:pPr>
        <w:rPr>
          <w:rFonts w:eastAsiaTheme="minorHAnsi" w:cstheme="minorBidi"/>
          <w:b/>
          <w:bCs/>
          <w:sz w:val="20"/>
          <w:szCs w:val="20"/>
        </w:rPr>
      </w:pPr>
    </w:p>
    <w:sectPr w:rsidR="004A3DFB" w:rsidRPr="000B7150" w:rsidSect="0035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84C9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D900141"/>
    <w:multiLevelType w:val="hybridMultilevel"/>
    <w:tmpl w:val="57805A76"/>
    <w:lvl w:ilvl="0" w:tplc="279615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13AF"/>
    <w:multiLevelType w:val="hybridMultilevel"/>
    <w:tmpl w:val="98848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10A4"/>
    <w:multiLevelType w:val="hybridMultilevel"/>
    <w:tmpl w:val="35EC1C0C"/>
    <w:lvl w:ilvl="0" w:tplc="FB1E59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34906"/>
    <w:multiLevelType w:val="hybridMultilevel"/>
    <w:tmpl w:val="6258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716CE"/>
    <w:multiLevelType w:val="hybridMultilevel"/>
    <w:tmpl w:val="66680B9A"/>
    <w:lvl w:ilvl="0" w:tplc="98B85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64320"/>
    <w:multiLevelType w:val="hybridMultilevel"/>
    <w:tmpl w:val="16CC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25194"/>
    <w:multiLevelType w:val="hybridMultilevel"/>
    <w:tmpl w:val="07CEE658"/>
    <w:lvl w:ilvl="0" w:tplc="FB1E59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E745D"/>
    <w:multiLevelType w:val="hybridMultilevel"/>
    <w:tmpl w:val="C8B8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6115B"/>
    <w:multiLevelType w:val="hybridMultilevel"/>
    <w:tmpl w:val="B510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A24FB"/>
    <w:multiLevelType w:val="hybridMultilevel"/>
    <w:tmpl w:val="16CC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E2B9E"/>
    <w:multiLevelType w:val="hybridMultilevel"/>
    <w:tmpl w:val="16CC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A3F9A"/>
    <w:multiLevelType w:val="hybridMultilevel"/>
    <w:tmpl w:val="CA16581A"/>
    <w:lvl w:ilvl="0" w:tplc="611874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07EDD"/>
    <w:multiLevelType w:val="hybridMultilevel"/>
    <w:tmpl w:val="7A8A6C16"/>
    <w:lvl w:ilvl="0" w:tplc="04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75144524"/>
    <w:multiLevelType w:val="hybridMultilevel"/>
    <w:tmpl w:val="16CC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C28F4"/>
    <w:multiLevelType w:val="hybridMultilevel"/>
    <w:tmpl w:val="C3BC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34231"/>
    <w:multiLevelType w:val="hybridMultilevel"/>
    <w:tmpl w:val="02FCF5E6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17590971">
    <w:abstractNumId w:val="4"/>
  </w:num>
  <w:num w:numId="2" w16cid:durableId="1910577897">
    <w:abstractNumId w:val="5"/>
  </w:num>
  <w:num w:numId="3" w16cid:durableId="1412970559">
    <w:abstractNumId w:val="8"/>
  </w:num>
  <w:num w:numId="4" w16cid:durableId="394283566">
    <w:abstractNumId w:val="14"/>
  </w:num>
  <w:num w:numId="5" w16cid:durableId="1741830025">
    <w:abstractNumId w:val="1"/>
  </w:num>
  <w:num w:numId="6" w16cid:durableId="1878471083">
    <w:abstractNumId w:val="9"/>
  </w:num>
  <w:num w:numId="7" w16cid:durableId="1368608184">
    <w:abstractNumId w:val="7"/>
  </w:num>
  <w:num w:numId="8" w16cid:durableId="1800370292">
    <w:abstractNumId w:val="3"/>
  </w:num>
  <w:num w:numId="9" w16cid:durableId="285282166">
    <w:abstractNumId w:val="2"/>
  </w:num>
  <w:num w:numId="10" w16cid:durableId="1528567150">
    <w:abstractNumId w:val="16"/>
  </w:num>
  <w:num w:numId="11" w16cid:durableId="1252854239">
    <w:abstractNumId w:val="15"/>
  </w:num>
  <w:num w:numId="12" w16cid:durableId="1709378778">
    <w:abstractNumId w:val="13"/>
  </w:num>
  <w:num w:numId="13" w16cid:durableId="1833447057">
    <w:abstractNumId w:val="1"/>
  </w:num>
  <w:num w:numId="14" w16cid:durableId="12191717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0442060">
    <w:abstractNumId w:val="7"/>
  </w:num>
  <w:num w:numId="16" w16cid:durableId="2117170846">
    <w:abstractNumId w:val="12"/>
  </w:num>
  <w:num w:numId="17" w16cid:durableId="1994600424">
    <w:abstractNumId w:val="6"/>
  </w:num>
  <w:num w:numId="18" w16cid:durableId="2093163975">
    <w:abstractNumId w:val="11"/>
  </w:num>
  <w:num w:numId="19" w16cid:durableId="1633710118">
    <w:abstractNumId w:val="10"/>
  </w:num>
  <w:num w:numId="20" w16cid:durableId="20758588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le Hancock">
    <w15:presenceInfo w15:providerId="AD" w15:userId="S::kh6458@princeton.edu::b0c1aaa5-bd81-4e58-8ce7-b92023b7ab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B2"/>
    <w:rsid w:val="00000878"/>
    <w:rsid w:val="00000D25"/>
    <w:rsid w:val="00013B3C"/>
    <w:rsid w:val="00014051"/>
    <w:rsid w:val="00016A2F"/>
    <w:rsid w:val="00027967"/>
    <w:rsid w:val="00032616"/>
    <w:rsid w:val="000349E8"/>
    <w:rsid w:val="0003509C"/>
    <w:rsid w:val="00035B2B"/>
    <w:rsid w:val="00044B86"/>
    <w:rsid w:val="00053C44"/>
    <w:rsid w:val="00053D3C"/>
    <w:rsid w:val="000676D0"/>
    <w:rsid w:val="00071643"/>
    <w:rsid w:val="00075738"/>
    <w:rsid w:val="0008694D"/>
    <w:rsid w:val="00087F4D"/>
    <w:rsid w:val="000929F2"/>
    <w:rsid w:val="00093CCC"/>
    <w:rsid w:val="000A52C5"/>
    <w:rsid w:val="000B424C"/>
    <w:rsid w:val="000B521A"/>
    <w:rsid w:val="000B5F7D"/>
    <w:rsid w:val="000B7150"/>
    <w:rsid w:val="000B77DB"/>
    <w:rsid w:val="000C0A5F"/>
    <w:rsid w:val="000D3507"/>
    <w:rsid w:val="000E29D6"/>
    <w:rsid w:val="000E6755"/>
    <w:rsid w:val="000F2B26"/>
    <w:rsid w:val="000F4E4A"/>
    <w:rsid w:val="0010026E"/>
    <w:rsid w:val="00106A92"/>
    <w:rsid w:val="00107BCF"/>
    <w:rsid w:val="00113999"/>
    <w:rsid w:val="00117BD0"/>
    <w:rsid w:val="00121397"/>
    <w:rsid w:val="00123F38"/>
    <w:rsid w:val="0013645F"/>
    <w:rsid w:val="00137964"/>
    <w:rsid w:val="0015369C"/>
    <w:rsid w:val="00163407"/>
    <w:rsid w:val="0016464E"/>
    <w:rsid w:val="00166EE6"/>
    <w:rsid w:val="001774E4"/>
    <w:rsid w:val="001933F3"/>
    <w:rsid w:val="00197F1F"/>
    <w:rsid w:val="001A25D0"/>
    <w:rsid w:val="001A6F6D"/>
    <w:rsid w:val="001A7BA2"/>
    <w:rsid w:val="001B2604"/>
    <w:rsid w:val="001B3ECE"/>
    <w:rsid w:val="001B562C"/>
    <w:rsid w:val="001C5838"/>
    <w:rsid w:val="001D117F"/>
    <w:rsid w:val="001F4ACE"/>
    <w:rsid w:val="001F71A7"/>
    <w:rsid w:val="001F7D05"/>
    <w:rsid w:val="00204A69"/>
    <w:rsid w:val="00222D62"/>
    <w:rsid w:val="002243EB"/>
    <w:rsid w:val="0022715F"/>
    <w:rsid w:val="00227AFF"/>
    <w:rsid w:val="00227FB6"/>
    <w:rsid w:val="00233A84"/>
    <w:rsid w:val="002375BC"/>
    <w:rsid w:val="00237D49"/>
    <w:rsid w:val="00244C86"/>
    <w:rsid w:val="00254557"/>
    <w:rsid w:val="00263896"/>
    <w:rsid w:val="00275602"/>
    <w:rsid w:val="00277DA5"/>
    <w:rsid w:val="00280AD6"/>
    <w:rsid w:val="00280F2D"/>
    <w:rsid w:val="00281CE5"/>
    <w:rsid w:val="0028628B"/>
    <w:rsid w:val="0028684F"/>
    <w:rsid w:val="002874A6"/>
    <w:rsid w:val="002A13C8"/>
    <w:rsid w:val="002A2D59"/>
    <w:rsid w:val="002A7D8A"/>
    <w:rsid w:val="002B23CA"/>
    <w:rsid w:val="002B2716"/>
    <w:rsid w:val="002B3BDD"/>
    <w:rsid w:val="002C1425"/>
    <w:rsid w:val="002C14D4"/>
    <w:rsid w:val="002D1C46"/>
    <w:rsid w:val="002D3332"/>
    <w:rsid w:val="002E18C6"/>
    <w:rsid w:val="0031003D"/>
    <w:rsid w:val="003168E8"/>
    <w:rsid w:val="0032761B"/>
    <w:rsid w:val="0034582F"/>
    <w:rsid w:val="00347CAF"/>
    <w:rsid w:val="003505BF"/>
    <w:rsid w:val="003560B5"/>
    <w:rsid w:val="00356F68"/>
    <w:rsid w:val="00363A56"/>
    <w:rsid w:val="003647D4"/>
    <w:rsid w:val="003666A5"/>
    <w:rsid w:val="00372568"/>
    <w:rsid w:val="00380061"/>
    <w:rsid w:val="003828BB"/>
    <w:rsid w:val="00393EFD"/>
    <w:rsid w:val="003A3DFD"/>
    <w:rsid w:val="003A79DA"/>
    <w:rsid w:val="003B5872"/>
    <w:rsid w:val="003B7252"/>
    <w:rsid w:val="003C0EE9"/>
    <w:rsid w:val="003C46AB"/>
    <w:rsid w:val="003C653F"/>
    <w:rsid w:val="003E1E4C"/>
    <w:rsid w:val="003E4990"/>
    <w:rsid w:val="003E5C0E"/>
    <w:rsid w:val="003F176F"/>
    <w:rsid w:val="003F2E09"/>
    <w:rsid w:val="003F4EAD"/>
    <w:rsid w:val="0040186E"/>
    <w:rsid w:val="00406F36"/>
    <w:rsid w:val="00420B95"/>
    <w:rsid w:val="004342BB"/>
    <w:rsid w:val="00441179"/>
    <w:rsid w:val="00441322"/>
    <w:rsid w:val="004444FF"/>
    <w:rsid w:val="00455773"/>
    <w:rsid w:val="00472483"/>
    <w:rsid w:val="004A3DFB"/>
    <w:rsid w:val="004B791C"/>
    <w:rsid w:val="004D0B96"/>
    <w:rsid w:val="004E5A6D"/>
    <w:rsid w:val="004F1C36"/>
    <w:rsid w:val="004F3CE3"/>
    <w:rsid w:val="00502B90"/>
    <w:rsid w:val="00506664"/>
    <w:rsid w:val="00515E0B"/>
    <w:rsid w:val="005169E9"/>
    <w:rsid w:val="00524372"/>
    <w:rsid w:val="0052470C"/>
    <w:rsid w:val="00524F60"/>
    <w:rsid w:val="00525F53"/>
    <w:rsid w:val="00531800"/>
    <w:rsid w:val="005338F9"/>
    <w:rsid w:val="0053679C"/>
    <w:rsid w:val="00546920"/>
    <w:rsid w:val="00550743"/>
    <w:rsid w:val="005521AF"/>
    <w:rsid w:val="00552ADC"/>
    <w:rsid w:val="00556949"/>
    <w:rsid w:val="00560198"/>
    <w:rsid w:val="00560415"/>
    <w:rsid w:val="00563B8D"/>
    <w:rsid w:val="005756A4"/>
    <w:rsid w:val="005920F5"/>
    <w:rsid w:val="00595CFA"/>
    <w:rsid w:val="005963B3"/>
    <w:rsid w:val="00596AA0"/>
    <w:rsid w:val="005A04D4"/>
    <w:rsid w:val="005A25A3"/>
    <w:rsid w:val="005A46D6"/>
    <w:rsid w:val="005A5F80"/>
    <w:rsid w:val="005B0292"/>
    <w:rsid w:val="005B17E5"/>
    <w:rsid w:val="005B6E0D"/>
    <w:rsid w:val="005C5E33"/>
    <w:rsid w:val="005D6017"/>
    <w:rsid w:val="005E5D5D"/>
    <w:rsid w:val="005F5A7D"/>
    <w:rsid w:val="005F6646"/>
    <w:rsid w:val="00603618"/>
    <w:rsid w:val="0060578A"/>
    <w:rsid w:val="00612779"/>
    <w:rsid w:val="00641B51"/>
    <w:rsid w:val="00642FE9"/>
    <w:rsid w:val="0064494D"/>
    <w:rsid w:val="00644CAE"/>
    <w:rsid w:val="0064731D"/>
    <w:rsid w:val="00647463"/>
    <w:rsid w:val="006525A5"/>
    <w:rsid w:val="00663868"/>
    <w:rsid w:val="00670C10"/>
    <w:rsid w:val="006739E6"/>
    <w:rsid w:val="00673E0C"/>
    <w:rsid w:val="006760AA"/>
    <w:rsid w:val="00682409"/>
    <w:rsid w:val="00684263"/>
    <w:rsid w:val="00691843"/>
    <w:rsid w:val="0069208A"/>
    <w:rsid w:val="006A4D3B"/>
    <w:rsid w:val="006A58EB"/>
    <w:rsid w:val="006C38C3"/>
    <w:rsid w:val="006C3FEF"/>
    <w:rsid w:val="006C6792"/>
    <w:rsid w:val="006E2536"/>
    <w:rsid w:val="006E6EFF"/>
    <w:rsid w:val="006F35B9"/>
    <w:rsid w:val="00703679"/>
    <w:rsid w:val="00706E8E"/>
    <w:rsid w:val="00723E99"/>
    <w:rsid w:val="0074066A"/>
    <w:rsid w:val="00752063"/>
    <w:rsid w:val="007564C4"/>
    <w:rsid w:val="00760706"/>
    <w:rsid w:val="007651A2"/>
    <w:rsid w:val="00774185"/>
    <w:rsid w:val="007756D5"/>
    <w:rsid w:val="007912E3"/>
    <w:rsid w:val="00791DDE"/>
    <w:rsid w:val="007A080B"/>
    <w:rsid w:val="007A46EE"/>
    <w:rsid w:val="007A70F5"/>
    <w:rsid w:val="007B4EF8"/>
    <w:rsid w:val="007C6813"/>
    <w:rsid w:val="007E1958"/>
    <w:rsid w:val="007E5404"/>
    <w:rsid w:val="007E74ED"/>
    <w:rsid w:val="007E7847"/>
    <w:rsid w:val="007E78EC"/>
    <w:rsid w:val="007F5630"/>
    <w:rsid w:val="007F7E6C"/>
    <w:rsid w:val="00807D77"/>
    <w:rsid w:val="008109CA"/>
    <w:rsid w:val="008134B2"/>
    <w:rsid w:val="00813D36"/>
    <w:rsid w:val="008315DF"/>
    <w:rsid w:val="008436F0"/>
    <w:rsid w:val="008450AA"/>
    <w:rsid w:val="0085512B"/>
    <w:rsid w:val="00870194"/>
    <w:rsid w:val="00870522"/>
    <w:rsid w:val="00873F75"/>
    <w:rsid w:val="00882B21"/>
    <w:rsid w:val="008A04A7"/>
    <w:rsid w:val="008B0FA4"/>
    <w:rsid w:val="008C7688"/>
    <w:rsid w:val="008C7698"/>
    <w:rsid w:val="008D01B9"/>
    <w:rsid w:val="008D1E41"/>
    <w:rsid w:val="008D685C"/>
    <w:rsid w:val="008E026B"/>
    <w:rsid w:val="008E5D3A"/>
    <w:rsid w:val="008F0231"/>
    <w:rsid w:val="008F0594"/>
    <w:rsid w:val="008F219B"/>
    <w:rsid w:val="009018E2"/>
    <w:rsid w:val="009021A0"/>
    <w:rsid w:val="00902A67"/>
    <w:rsid w:val="00922353"/>
    <w:rsid w:val="00924F52"/>
    <w:rsid w:val="0094128F"/>
    <w:rsid w:val="009440B8"/>
    <w:rsid w:val="009458BF"/>
    <w:rsid w:val="009504EF"/>
    <w:rsid w:val="00956CF9"/>
    <w:rsid w:val="00965030"/>
    <w:rsid w:val="00977D06"/>
    <w:rsid w:val="00985CDB"/>
    <w:rsid w:val="009917E4"/>
    <w:rsid w:val="00994F75"/>
    <w:rsid w:val="00996E70"/>
    <w:rsid w:val="009C3F05"/>
    <w:rsid w:val="009D4C60"/>
    <w:rsid w:val="009D5B81"/>
    <w:rsid w:val="009D7E11"/>
    <w:rsid w:val="009E708B"/>
    <w:rsid w:val="009F3937"/>
    <w:rsid w:val="00A04D9B"/>
    <w:rsid w:val="00A214B6"/>
    <w:rsid w:val="00A25055"/>
    <w:rsid w:val="00A541D5"/>
    <w:rsid w:val="00A576D5"/>
    <w:rsid w:val="00A57A75"/>
    <w:rsid w:val="00A66C88"/>
    <w:rsid w:val="00A751CF"/>
    <w:rsid w:val="00A77BBA"/>
    <w:rsid w:val="00A87F79"/>
    <w:rsid w:val="00A90250"/>
    <w:rsid w:val="00A90310"/>
    <w:rsid w:val="00A920BE"/>
    <w:rsid w:val="00AB1436"/>
    <w:rsid w:val="00AB424F"/>
    <w:rsid w:val="00AB447B"/>
    <w:rsid w:val="00AC112D"/>
    <w:rsid w:val="00AC1B6A"/>
    <w:rsid w:val="00AC2EF1"/>
    <w:rsid w:val="00AC4424"/>
    <w:rsid w:val="00AC7D68"/>
    <w:rsid w:val="00AD3F6C"/>
    <w:rsid w:val="00AF2961"/>
    <w:rsid w:val="00B10041"/>
    <w:rsid w:val="00B17345"/>
    <w:rsid w:val="00B22386"/>
    <w:rsid w:val="00B34573"/>
    <w:rsid w:val="00B374D8"/>
    <w:rsid w:val="00B377C6"/>
    <w:rsid w:val="00B429D6"/>
    <w:rsid w:val="00B43192"/>
    <w:rsid w:val="00B54F12"/>
    <w:rsid w:val="00B55A07"/>
    <w:rsid w:val="00B55DED"/>
    <w:rsid w:val="00B619B2"/>
    <w:rsid w:val="00B61BFE"/>
    <w:rsid w:val="00B63A25"/>
    <w:rsid w:val="00B73CCD"/>
    <w:rsid w:val="00B77818"/>
    <w:rsid w:val="00B77CCC"/>
    <w:rsid w:val="00B93F5D"/>
    <w:rsid w:val="00B96419"/>
    <w:rsid w:val="00B9760C"/>
    <w:rsid w:val="00BB0B1F"/>
    <w:rsid w:val="00BC01FF"/>
    <w:rsid w:val="00BC4EA1"/>
    <w:rsid w:val="00BC68CB"/>
    <w:rsid w:val="00BD1BEA"/>
    <w:rsid w:val="00BD70CE"/>
    <w:rsid w:val="00BF0B70"/>
    <w:rsid w:val="00BF1B02"/>
    <w:rsid w:val="00C07ED7"/>
    <w:rsid w:val="00C14898"/>
    <w:rsid w:val="00C21284"/>
    <w:rsid w:val="00C30758"/>
    <w:rsid w:val="00C3596A"/>
    <w:rsid w:val="00C36161"/>
    <w:rsid w:val="00C46389"/>
    <w:rsid w:val="00C50021"/>
    <w:rsid w:val="00C62699"/>
    <w:rsid w:val="00C9429F"/>
    <w:rsid w:val="00CA59C5"/>
    <w:rsid w:val="00CA788C"/>
    <w:rsid w:val="00CB06AC"/>
    <w:rsid w:val="00CB1FBA"/>
    <w:rsid w:val="00CC07E9"/>
    <w:rsid w:val="00CC3A57"/>
    <w:rsid w:val="00CD0DB5"/>
    <w:rsid w:val="00CE562B"/>
    <w:rsid w:val="00CF0DA4"/>
    <w:rsid w:val="00CF3BB6"/>
    <w:rsid w:val="00CF62E6"/>
    <w:rsid w:val="00CF71B3"/>
    <w:rsid w:val="00D031B6"/>
    <w:rsid w:val="00D06191"/>
    <w:rsid w:val="00D1097C"/>
    <w:rsid w:val="00D17445"/>
    <w:rsid w:val="00D22230"/>
    <w:rsid w:val="00D30BC8"/>
    <w:rsid w:val="00D34C40"/>
    <w:rsid w:val="00D41830"/>
    <w:rsid w:val="00D41D26"/>
    <w:rsid w:val="00D4426E"/>
    <w:rsid w:val="00D50F78"/>
    <w:rsid w:val="00D52475"/>
    <w:rsid w:val="00D5530E"/>
    <w:rsid w:val="00D66392"/>
    <w:rsid w:val="00D6722A"/>
    <w:rsid w:val="00D67384"/>
    <w:rsid w:val="00D70052"/>
    <w:rsid w:val="00D720C7"/>
    <w:rsid w:val="00D76E8D"/>
    <w:rsid w:val="00D83F5E"/>
    <w:rsid w:val="00D877B3"/>
    <w:rsid w:val="00D93AC0"/>
    <w:rsid w:val="00D96786"/>
    <w:rsid w:val="00D971ED"/>
    <w:rsid w:val="00DC1F4C"/>
    <w:rsid w:val="00DC44F2"/>
    <w:rsid w:val="00DE5AAB"/>
    <w:rsid w:val="00DF14D4"/>
    <w:rsid w:val="00DF3179"/>
    <w:rsid w:val="00E00235"/>
    <w:rsid w:val="00E0204C"/>
    <w:rsid w:val="00E07E22"/>
    <w:rsid w:val="00E146D4"/>
    <w:rsid w:val="00E32206"/>
    <w:rsid w:val="00E3389D"/>
    <w:rsid w:val="00E33FA0"/>
    <w:rsid w:val="00E35470"/>
    <w:rsid w:val="00E375C8"/>
    <w:rsid w:val="00E4057A"/>
    <w:rsid w:val="00E46EFA"/>
    <w:rsid w:val="00E503FF"/>
    <w:rsid w:val="00E52F2B"/>
    <w:rsid w:val="00E548D4"/>
    <w:rsid w:val="00E6442D"/>
    <w:rsid w:val="00E65152"/>
    <w:rsid w:val="00E705D0"/>
    <w:rsid w:val="00E732AB"/>
    <w:rsid w:val="00E778F9"/>
    <w:rsid w:val="00E77D3C"/>
    <w:rsid w:val="00E822DC"/>
    <w:rsid w:val="00E90674"/>
    <w:rsid w:val="00E90B5B"/>
    <w:rsid w:val="00E9355C"/>
    <w:rsid w:val="00EA4FD8"/>
    <w:rsid w:val="00EA5D0E"/>
    <w:rsid w:val="00EC212E"/>
    <w:rsid w:val="00EC5844"/>
    <w:rsid w:val="00EC681B"/>
    <w:rsid w:val="00ED07F7"/>
    <w:rsid w:val="00ED6ED9"/>
    <w:rsid w:val="00ED71DE"/>
    <w:rsid w:val="00EE0B0A"/>
    <w:rsid w:val="00F01984"/>
    <w:rsid w:val="00F145D7"/>
    <w:rsid w:val="00F2278B"/>
    <w:rsid w:val="00F2482C"/>
    <w:rsid w:val="00F337FB"/>
    <w:rsid w:val="00F34136"/>
    <w:rsid w:val="00F415B7"/>
    <w:rsid w:val="00F51129"/>
    <w:rsid w:val="00F53EFF"/>
    <w:rsid w:val="00F56FA0"/>
    <w:rsid w:val="00F62CE2"/>
    <w:rsid w:val="00F64D02"/>
    <w:rsid w:val="00F661FE"/>
    <w:rsid w:val="00F67FD0"/>
    <w:rsid w:val="00F76BEF"/>
    <w:rsid w:val="00F960FB"/>
    <w:rsid w:val="00F96325"/>
    <w:rsid w:val="00FA0F5A"/>
    <w:rsid w:val="00FA2A81"/>
    <w:rsid w:val="00FA4635"/>
    <w:rsid w:val="00FA6BAB"/>
    <w:rsid w:val="00FB1682"/>
    <w:rsid w:val="00FC11AA"/>
    <w:rsid w:val="00FD1CF8"/>
    <w:rsid w:val="00FD7742"/>
    <w:rsid w:val="00FE4D93"/>
    <w:rsid w:val="172279F6"/>
    <w:rsid w:val="1CE73AB9"/>
    <w:rsid w:val="24DFA8EC"/>
    <w:rsid w:val="3FE9904B"/>
    <w:rsid w:val="5952968E"/>
    <w:rsid w:val="6FC7E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9121"/>
  <w14:defaultImageDpi w14:val="32767"/>
  <w15:chartTrackingRefBased/>
  <w15:docId w15:val="{98C24D81-2C64-3F42-8ADB-8637B4F3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F9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78F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70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0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0CE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0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0CE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CE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3261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6755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i.org/10.18128/D010.V11.0" TargetMode="External"/><Relationship Id="rId18" Type="http://schemas.openxmlformats.org/officeDocument/2006/relationships/customXml" Target="ink/ink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www.icpsr.umich.edu/web/pages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oi.org/10.18128/D010.V11.0" TargetMode="Externa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hyperlink" Target="mailto:ellora.derenoncourt@princeton.edu" TargetMode="External"/><Relationship Id="rId11" Type="http://schemas.openxmlformats.org/officeDocument/2006/relationships/hyperlink" Target="https://doi.org/10.7910/DVN/H6NXUH" TargetMode="External"/><Relationship Id="rId24" Type="http://schemas.openxmlformats.org/officeDocument/2006/relationships/image" Target="media/image6.emf"/><Relationship Id="rId5" Type="http://schemas.openxmlformats.org/officeDocument/2006/relationships/hyperlink" Target="mailto:ckim@uni-bonn.de" TargetMode="External"/><Relationship Id="rId15" Type="http://schemas.openxmlformats.org/officeDocument/2006/relationships/hyperlink" Target="https://gabriel-zucman.eu/files/PSZ2022AppendixTablesII(Distrib).xlsx" TargetMode="External"/><Relationship Id="rId23" Type="http://schemas.openxmlformats.org/officeDocument/2006/relationships/hyperlink" Target="https://gabriel-zucman.eu/files/PSZ2022AppendixTablesII(Distrib).xls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yperlink" Target="https://gabriel-zucman.eu/usdina/" TargetMode="External"/><Relationship Id="rId22" Type="http://schemas.openxmlformats.org/officeDocument/2006/relationships/image" Target="media/image5.png"/><Relationship Id="rId27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7T15:06:58.3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7T15:08:06.355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16,'773'0,"-735"1,47 9,-46-4,42 0,11-6,-21-1,134 14,-125-4,1-5,99-6,-48 0,354 2,-457-2,54-9,-18 1,89-13,-107 18,-21 1,-1 1,1 1,47 4,-37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7T15:06:19.2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1,'3'2,"0"0,0-1,0 1,0 0,0-1,0 0,0 0,1 0,-1 0,0 0,1-1,3 1,48 2,-34-3,110 2,-91-4,1 2,0 2,0 1,-1 3,72 18,-54-7,119 17,-22-6,-85-16,0-4,0-2,137-8,-66-1,334 3,-440-2,45-7,23-2,83 0,74-1,-153 13,-77-1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7T15:06:17.8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1 178,'32'-2,"48"-8,-47 5,45-2,8 8,-35 0,1-1,90-14,-86 7,1 2,0 3,60 5,-6-1,43-13,-4-1,1401 13,-1416 10,-8 1,46 1,-84-4,121 14,30-1,-107-1,-93-13,0-1,51 1,116-13,-550-50,211 37,62 8,5-1,-126-3,-223-2,286 8,-138 8,99 3,-2294-3,2634 15,-99-6,205 29,-140-16,244 6,-379-28,145-3,-1 6,179 28,-226-15,0-5,138-3,-212-7,53 8,16 2,42 0,21 1,34-14,226 4,-232 20,-127-12,102 3,453-15,-611 2,0 0,0 0,0 0,0-1,0 1,0-1,0 0,-1-1,1 1,0 0,-1-1,1 0,-1 0,1 0,-1-1,5-3,-6 4,-1-1,1 1,0-1,-1 0,1 1,-1-1,0 0,0 0,0 0,0 0,0 0,-1 0,1 0,-1 0,0 0,0-1,0 1,0 0,-1 0,1 0,-2-5,-2-1,1 0,-1 0,0 0,-1 1,0-1,0 1,-1 0,0 1,0-1,-1 1,0 0,0 1,-1 0,0 0,0 1,-12-7,0 1,0 1,-1 2,0-1,-1 2,-43-8,-19 3,0 5,-90 2,-1574 6,1682-5,-101-16,-4-2,113 18,-280-13,-596 18,911 0,-1 2,1 0,-38 12,4-1,35-10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Derenoncourt, Ellora Ajanta</dc:creator>
  <cp:keywords/>
  <dc:description/>
  <cp:lastModifiedBy>Ellora Derenoncourt</cp:lastModifiedBy>
  <cp:revision>8</cp:revision>
  <cp:lastPrinted>2023-10-25T21:03:00Z</cp:lastPrinted>
  <dcterms:created xsi:type="dcterms:W3CDTF">2023-10-03T16:03:00Z</dcterms:created>
  <dcterms:modified xsi:type="dcterms:W3CDTF">2023-10-25T21:05:00Z</dcterms:modified>
</cp:coreProperties>
</file>